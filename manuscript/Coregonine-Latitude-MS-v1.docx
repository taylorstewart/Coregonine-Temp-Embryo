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90178" w14:textId="64A08DF7" w:rsidR="00F03B03" w:rsidRPr="00324332" w:rsidRDefault="00F03B03" w:rsidP="009556DC">
      <w:pPr>
        <w:jc w:val="both"/>
        <w:rPr>
          <w:rFonts w:ascii="Times New Roman" w:hAnsi="Times New Roman" w:cs="Times New Roman"/>
        </w:rPr>
      </w:pPr>
      <w:r w:rsidRPr="00324332">
        <w:rPr>
          <w:rFonts w:ascii="Times New Roman" w:hAnsi="Times New Roman" w:cs="Times New Roman"/>
          <w:iCs/>
        </w:rPr>
        <w:t xml:space="preserve">Fundamental questions for evolutionary and conservation biologists in a global change context include how species will respond to environmental change and what mechanisms will be involved in the process. </w:t>
      </w:r>
      <w:r w:rsidRPr="00324332">
        <w:rPr>
          <w:rFonts w:ascii="Calibri" w:hAnsi="Calibri" w:cs="Calibri"/>
          <w:iCs/>
        </w:rPr>
        <w:t>﻿</w:t>
      </w:r>
      <w:r w:rsidRPr="00324332">
        <w:rPr>
          <w:rFonts w:ascii="Times New Roman" w:hAnsi="Times New Roman" w:cs="Times New Roman"/>
        </w:rPr>
        <w:t xml:space="preserve">The persistence of populations and species in the face of environmental change is ultimately shaped by dynamic and complex feedbacks between ecology and evolution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{"citationItems":[{"id":"ITEM-1","itemData":{"DOI":"10.1111/j.1365-2435.2007.01278.x","ISBN":"0269-8463","ISSN":"02698463","abstract":"1.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resolution.","author":[{"dropping-particle":"","family":"Kinnison","given":"Michael T.","non-dropping-particle":"","parse-names":false,"suffix":""},{"dropping-particle":"","family":"Hairston","given":"Nelson G.","non-dropping-particle":"","parse-names":false,"suffix":""}],"container-title":"Functional Ecology","id":"ITEM-1","issue":"3","issued":{"date-parts":[["2007"]]},"page":"444-454","publisher":"Wiley Online Library","title":"Eco-evolutionary conservation biology: Contemporary evolution and the dynamics of persistence","type":"article-journal","volume":"21"},"uris":["http://www.mendeley.com/documents/?uuid=fad8f94c-1db2-4ea7-9809-45f234e88737"]}],"mendeley":{"formattedCitation":"(Kinnison and Hairston 2007)","plainTextFormattedCitation":"(Kinnison and Hairston 2007)","previouslyFormattedCitation":"(Kinnison and Hairston 2007)"},"properties":{"noteIndex":0},"schema":"https://github.com/citation-style-language/schema/raw/master/csl-citation.json"}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(Kinnison and Hairston 2007)</w:t>
      </w:r>
      <w:r w:rsidRPr="00324332">
        <w:rPr>
          <w:rFonts w:ascii="Times New Roman" w:hAnsi="Times New Roman" w:cs="Times New Roman"/>
        </w:rPr>
        <w:fldChar w:fldCharType="end"/>
      </w:r>
      <w:r w:rsidRPr="00324332">
        <w:rPr>
          <w:rFonts w:ascii="Times New Roman" w:hAnsi="Times New Roman" w:cs="Times New Roman"/>
        </w:rPr>
        <w:t xml:space="preserve">. Ecological factors include direct and indirect effects on reproduction, mortality, and species interactions, whereas evolutionary factors include changes in the genetic and resulting phenotypic composition of populations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{"citationItems":[{"id":"ITEM-1","itemData":{"DOI":"10.1146/annurev.ecolsys.37.091305.110100","ISSN":"1543-592X","author":[{"dropping-particle":"","family":"Parmesan","given":"C.","non-dropping-particle":"","parse-names":false,"suffix":""}],"container-title":"Annual Review of Ecology, Evolution, and Systematics,","id":"ITEM-1","issued":{"date-parts":[["2006"]]},"page":"637-669","publisher":"Annual Reviews","title":"Ecological and Evolutionary Responses to Recent Climate Change","type":"article-journal","volume":"37"},"uris":["http://www.mendeley.com/documents/?uuid=0c253529-934c-488d-9770-e6061a0833fb"]}],"mendeley":{"formattedCitation":"(Parmesan 2006)","plainTextFormattedCitation":"(Parmesan 2006)","previouslyFormattedCitation":"(Parmesan 2006)"},"properties":{"noteIndex":0},"schema":"https://github.com/citation-style-language/schema/raw/master/csl-citation.json"}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(Parmesan 2006)</w:t>
      </w:r>
      <w:r w:rsidRPr="00324332">
        <w:rPr>
          <w:rFonts w:ascii="Times New Roman" w:hAnsi="Times New Roman" w:cs="Times New Roman"/>
        </w:rPr>
        <w:fldChar w:fldCharType="end"/>
      </w:r>
      <w:r w:rsidRPr="00324332">
        <w:rPr>
          <w:rFonts w:ascii="Times New Roman" w:hAnsi="Times New Roman" w:cs="Times New Roman"/>
        </w:rPr>
        <w:t xml:space="preserve">. Typically, ecological and evolutionary responses to environmental change are considered separately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{"citationItems":[{"id":"ITEM-1","itemData":{"DOI":"10.1017/CBO9780511542022.015","ISBN":"9780511973420","abstract":"Yet Roughgarden's approach to adaptive evolution by maximizing a population's density is applicable only when selec- tion is , and not when It is readily shown that the average of an x-population is (1/α)lnr(x), which implies that this","author":[{"dropping-particle":"","family":"Dieckmann","given":"Ulf","non-dropping-particle":"","parse-names":false,"suffix":""},{"dropping-particle":"","family":"Ferrière","given":"Régis","non-dropping-particle":"","parse-names":false,"suffix":""}],"container-title":"Evolutionary Conservation Biology","id":"ITEM-1","issued":{"date-parts":[["2004"]]},"page":"188-224","publisher":"IR-04-063","title":"Adaptive Dynamics and Evolving Biodiversity","type":"article-journal"},"uris":["http://www.mendeley.com/documents/?uuid=7d05b37e-84c0-4ded-8413-0b22d679c472"]},{"id":"ITEM-2","itemData":{"DOI":"10.1111/j.1461-0248.2007.01086.x","ISBN":"1461-023X","ISSN":"1461023X","PMID":"17663710","abstract":"Calls to understand the links between ecology and evolution have been common for decades. Population dynamics, i.e. the demographic changes in populations, arise from life history decisions of individuals and thus are a product of selection, and selection, on the contrary, can be modified by such dynamical properties of the population as density and stability. It follows that generating predictions and testing them correctly requires considering this ecogenetic feedback loop whenever traits have demographic consequences, mediated via density dependence (or frequency dependence). This is not an easy challenge, and arguably theory has advanced at a greater pace than empirical research. However, theory would benefit from more interaction between related fields, as is evident in the many near-synonymous names that the ecogenetic loop has attracted. We also list encouraging examples where empiricists have shown feasible ways of addressing the question, ranging from advanced data analysis to experiments and comparative analyses of phylogenetic data.","author":[{"dropping-particle":"","family":"Kokko","given":"Hanna","non-dropping-particle":"","parse-names":false,"suffix":""},{"dropping-particle":"","family":"López-Sepulcre","given":"Andrés","non-dropping-particle":"","parse-names":false,"suffix":""}],"container-title":"Ecology Letters","id":"ITEM-2","issue":"9","issued":{"date-parts":[["2007"]]},"page":"773-782","publisher":"Wiley Online Library","title":"The ecogenetic link between demography and evolution: Can we bridge the gap between theory and data?","type":"article-journal","volume":"10"},"uris":["http://www.mendeley.com/documents/?uuid=fb869e7b-6430-4050-a960-02c69fdbe2cb"]},{"id":"ITEM-3","itemData":{"DOI":"10.1098/rstb.2009.0027","ISBN":"0962-8436","ISSN":"0962-8436","PMID":"19414463","abstract":"Evolutionary ecologists and population biologists have recently considered that ecological and evolutionary changes are intimately linked and can occur on the same time-scale. Recent theoretical developments have shown how the feedback between ecological and evolutionary dynamics can be linked, and there are now empirical demonstrations showing that ecological change can lead to rapid evolutionary change. We also have evidence that microevolutionary change can leave an ecological signature.We are at a stage where the integration of ecology and evolution is a necessary step towards major advances in our understanding of the processes that shape and maintain biodiversity. This special feature about ‘eco-evolutionary dynamics’ brings together biologists from empirical and theoretical backgrounds to bridge the gap between ecology and evolution and provide a series of contributions aimed at quantifying the interactions between these fundamental processes","author":[{"dropping-particle":"","family":"Pelletier","given":"F.","non-dropping-particle":"","parse-names":false,"suffix":""},{"dropping-particle":"","family":"Garant","given":"D.","non-dropping-particle":"","parse-names":false,"suffix":""},{"dropping-particle":"","family":"Hendry","given":"A.P.","non-dropping-particle":"","parse-names":false,"suffix":""}],"container-title":"Philosophical Transactions of the Royal Society B: Biological Sciences","id":"ITEM-3","issue":"1523","issued":{"date-parts":[["2009"]]},"page":"1483-1489","publisher":"The Royal Society","title":"Eco-evolutionary dynamics","type":"article","volume":"364"},"uris":["http://www.mendeley.com/documents/?uuid=511d034d-2bd1-4bae-ab2e-fc098130b0ad"]}],"mendeley":{"formattedCitation":"(Dieckmann and Ferrière 2004; Kokko and López-Sepulcre 2007; Pelletier et al. 2009)","plainTextFormattedCitation":"(Dieckmann and Ferrière 2004; Kokko and López-Sepulcre 2007; Pelletier et al. 2009)","previouslyFormattedCitation":"(Dieckmann and Ferrière 2004; Kokko and López-Sepulcre 2007; Pelletier et al. 2009)"},"properties":{"noteIndex":0},"schema":"https://github.com/citation-style-language/schema/raw/master/csl-citation.json"}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(Dieckmann and Ferrière 2004; Kokko and López-Sepulcre 2007; Pelletier et al. 2009)</w:t>
      </w:r>
      <w:r w:rsidRPr="00324332">
        <w:rPr>
          <w:rFonts w:ascii="Times New Roman" w:hAnsi="Times New Roman" w:cs="Times New Roman"/>
        </w:rPr>
        <w:fldChar w:fldCharType="end"/>
      </w:r>
      <w:r w:rsidRPr="00324332">
        <w:rPr>
          <w:rFonts w:ascii="Times New Roman" w:hAnsi="Times New Roman" w:cs="Times New Roman"/>
        </w:rPr>
        <w:t xml:space="preserve">. However, the pace of evolution has been proven to occur rapidly in some species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{"citationItems":[{"id":"ITEM-1","itemData":{"ISSN":"1365-2435","author":[{"dropping-particle":"","family":"Carroll","given":"Scott P","non-dropping-particle":"","parse-names":false,"suffix":""},{"dropping-particle":"","family":"Hendry","given":"Andrew P","non-dropping-particle":"","parse-names":false,"suffix":""},{"dropping-particle":"","family":"Reznick","given":"David N","non-dropping-particle":"","parse-names":false,"suffix":""},{"dropping-particle":"","family":"Fox","given":"Charles W","non-dropping-particle":"","parse-names":false,"suffix":""}],"container-title":"Functional Ecology","id":"ITEM-1","issue":"3","issued":{"date-parts":[["2007"]]},"page":"387-393","publisher":"Wiley Online Library","title":"Evolution on ecological time‐scales","type":"article-journal","volume":"21"},"uris":["http://www.mendeley.com/documents/?uuid=0564ac15-e6df-4a9b-b77b-1983ec46df04"]},{"id":"ITEM-2","itemData":{"ISSN":"1558-5646","author":[{"dropping-particle":"","family":"Hendry","given":"Andrew P","non-dropping-particle":"","parse-names":false,"suffix":""},{"dropping-particle":"","family":"Kinnison","given":"Michael T","non-dropping-particle":"","parse-names":false,"suffix":""}],"container-title":"Evolution","id":"ITEM-2","issue":"6","issued":{"date-parts":[["1999"]]},"page":"1637-1653","publisher":"Wiley Online Library","title":"Perspective: the pace of modern life: measuring rates of contemporary microevolution","type":"article-journal","volume":"53"},"uris":["http://www.mendeley.com/documents/?uuid=ef36ec17-fa53-46b5-a72c-7aba6744d230"]}],"mendeley":{"formattedCitation":"(Carroll et al. 2007; Hendry and Kinnison 1999)","plainTextFormattedCitation":"(Carroll et al. 2007; Hendry and Kinnison 1999)","previouslyFormattedCitation":"(Carroll et al. 2007; Hendry and Kinnison 1999)"},"properties":{"noteIndex":0},"schema":"https://github.com/citation-style-language/schema/raw/master/csl-citation.json"}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(Carroll et al. 2007; Hendry and Kinnison 1999)</w:t>
      </w:r>
      <w:r w:rsidRPr="00324332">
        <w:rPr>
          <w:rFonts w:ascii="Times New Roman" w:hAnsi="Times New Roman" w:cs="Times New Roman"/>
        </w:rPr>
        <w:fldChar w:fldCharType="end"/>
      </w:r>
      <w:r w:rsidRPr="00324332">
        <w:rPr>
          <w:rFonts w:ascii="Times New Roman" w:hAnsi="Times New Roman" w:cs="Times New Roman"/>
        </w:rPr>
        <w:t xml:space="preserve"> and simultaneously influence ecological dynamics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{"citationItems":[{"id":"ITEM-1","itemData":{"DOI":"10.1111/j.1461-0248.2005.00812.x","ISSN":"1461-0248","author":[{"dropping-particle":"","family":"Hairston","given":"Nelson G Jr","non-dropping-particle":"","parse-names":false,"suffix":""},{"dropping-particle":"","family":"Ellner","given":"Stephen P","non-dropping-particle":"","parse-names":false,"suffix":""},{"dropping-particle":"","family":"Geber","given":"Monica A","non-dropping-particle":"","parse-names":false,"suffix":""},{"dropping-particle":"","family":"Yoshida","given":"Takehito","non-dropping-particle":"","parse-names":false,"suffix":""},{"dropping-particle":"","family":"Fox","given":"Jennifer A","non-dropping-particle":"","parse-names":false,"suffix":""}],"container-title":"Ecology Letters","id":"ITEM-1","issue":"10","issued":{"date-parts":[["2005"]]},"page":"1114-1127","publisher":"Wiley Online Library","title":"Rapid evolution and the convergence of ecological and evolutionary time","type":"article-journal","volume":"8"},"uris":["http://www.mendeley.com/documents/?uuid=697d0414-3e83-4a28-bca7-a013fcfd0dff"]}],"mendeley":{"formattedCitation":"(Hairston et al. 2005)","manualFormatting":"(i.e., eco-evolutionary dynamics; Hairston et al. 2005)","plainTextFormattedCitation":"(Hairston et al. 2005)","previouslyFormattedCitation":"(Hairston et al. 2005)"},"properties":{"noteIndex":0},"schema":"https://github.com/citation-style-language/schema/raw/master/csl-citation.json"}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w:t>
      </w:r>
      <w:r w:rsidRPr="00324332">
        <w:rPr>
          <w:rFonts w:ascii="Times New Roman" w:hAnsi="Times New Roman" w:cs="Times New Roman"/>
          <w:i/>
          <w:noProof/>
        </w:rPr>
        <w:t>i.e.,</w:t>
      </w:r>
      <w:r w:rsidRPr="00324332">
        <w:rPr>
          <w:rFonts w:ascii="Times New Roman" w:hAnsi="Times New Roman" w:cs="Times New Roman"/>
          <w:noProof/>
        </w:rPr>
        <w:t xml:space="preserve"> eco-evolutionary dynamics; Hairston et al. 2005)</w:t>
      </w:r>
      <w:r w:rsidRPr="00324332">
        <w:rPr>
          <w:rFonts w:ascii="Times New Roman" w:hAnsi="Times New Roman" w:cs="Times New Roman"/>
        </w:rPr>
        <w:fldChar w:fldCharType="end"/>
      </w:r>
      <w:r w:rsidRPr="00324332">
        <w:rPr>
          <w:rFonts w:ascii="Times New Roman" w:hAnsi="Times New Roman" w:cs="Times New Roman"/>
        </w:rPr>
        <w:t xml:space="preserve">. </w:t>
      </w:r>
      <w:r w:rsidRPr="00324332">
        <w:rPr>
          <w:rFonts w:ascii="Times New Roman" w:hAnsi="Times New Roman" w:cs="Times New Roman"/>
          <w:iCs/>
        </w:rPr>
        <w:t xml:space="preserve">An eco-evolutionary perspective advocates that we expand our focus beyond the problems of threatened populations and growing invasions to consider how contemporary environmental and micro-evolutionary changes contribute to such issues in the first place and affect restoration and conservation efforts </w:t>
      </w:r>
      <w:r w:rsidRPr="00324332">
        <w:rPr>
          <w:rFonts w:ascii="Times New Roman" w:hAnsi="Times New Roman" w:cs="Times New Roman"/>
          <w:iCs/>
        </w:rPr>
        <w:fldChar w:fldCharType="begin" w:fldLock="1"/>
      </w:r>
      <w:r w:rsidR="00FC5612">
        <w:rPr>
          <w:rFonts w:ascii="Times New Roman" w:hAnsi="Times New Roman" w:cs="Times New Roman"/>
          <w:iCs/>
        </w:rPr>
        <w:instrText>ADDIN CSL_CITATION {"citationItems":[{"id":"ITEM-1","itemData":{"DOI":"10.1111/j.1365-2435.2007.01278.x","ISBN":"0269-8463","ISSN":"02698463","abstract":"1.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resolution.","author":[{"dropping-particle":"","family":"Kinnison","given":"Michael T.","non-dropping-particle":"","parse-names":false,"suffix":""},{"dropping-particle":"","family":"Hairston","given":"Nelson G.","non-dropping-particle":"","parse-names":false,"suffix":""}],"container-title":"Functional Ecology","id":"ITEM-1","issue":"3","issued":{"date-parts":[["2007"]]},"page":"444-454","publisher":"Wiley Online Library","title":"Eco-evolutionary conservation biology: Contemporary evolution and the dynamics of persistence","type":"article-journal","volume":"21"},"uris":["http://www.mendeley.com/documents/?uuid=fad8f94c-1db2-4ea7-9809-45f234e88737"]},{"id":"ITEM-2","itemData":{"DOI":"10.1098/rstb.2009.0027","ISBN":"0962-8436","ISSN":"0962-8436","PMID":"19414463","abstract":"Evolutionary ecologists and population biologists have recently considered that ecological and evolutionary changes are intimately linked and can occur on the same time-scale. Recent theoretical developments have shown how the feedback between ecological and evolutionary dynamics can be linked, and there are now empirical demonstrations showing that ecological change can lead to rapid evolutionary change. We also have evidence that microevolutionary change can leave an ecological signature.We are at a stage where the integration of ecology and evolution is a necessary step towards major advances in our understanding of the processes that shape and maintain biodiversity. This special feature about ‘eco-evolutionary dynamics’ brings together biologists from empirical and theoretical backgrounds to bridge the gap between ecology and evolution and provide a series of contributions aimed at quantifying the interactions between these fundamental processes","author":[{"dropping-particle":"","family":"Pelletier","given":"F.","non-dropping-particle":"","parse-names":false,"suffix":""},{"dropping-particle":"","family":"Garant","given":"D.","non-dropping-particle":"","parse-names":false,"suffix":""},{"dropping-particle":"","family":"Hendry","given":"A.P.","non-dropping-particle":"","parse-names":false,"suffix":""}],"container-title":"Philosophical Transactions of the Royal Society B: Biological Sciences","id":"ITEM-2","issue":"1523","issued":{"date-parts":[["2009"]]},"page":"1483-1489","publisher":"The Royal Society","title":"Eco-evolutionary dynamics","type":"article","volume":"364"},"uris":["http://www.mendeley.com/documents/?uuid=511d034d-2bd1-4bae-ab2e-fc098130b0ad"]}],"mendeley":{"formattedCitation":"(Kinnison and Hairston 2007; Pelletier et al. 2009)","plainTextFormattedCitation":"(Kinnison and Hairston 2007; Pelletier et al. 2009)","previouslyFormattedCitation":"(Kinnison and Hairston 2007; Pelletier et al. 2009)"},"properties":{"noteIndex":0},"schema":"https://github.com/citation-style-language/schema/raw/master/csl-citation.json"}</w:instrText>
      </w:r>
      <w:r w:rsidRPr="00324332">
        <w:rPr>
          <w:rFonts w:ascii="Times New Roman" w:hAnsi="Times New Roman" w:cs="Times New Roman"/>
          <w:iCs/>
        </w:rPr>
        <w:fldChar w:fldCharType="separate"/>
      </w:r>
      <w:r w:rsidR="00B36301" w:rsidRPr="00324332">
        <w:rPr>
          <w:rFonts w:ascii="Times New Roman" w:hAnsi="Times New Roman" w:cs="Times New Roman"/>
          <w:iCs/>
          <w:noProof/>
        </w:rPr>
        <w:t>(Kinnison and Hairston 2007; Pelletier et al. 2009)</w:t>
      </w:r>
      <w:r w:rsidRPr="00324332">
        <w:rPr>
          <w:rFonts w:ascii="Times New Roman" w:hAnsi="Times New Roman" w:cs="Times New Roman"/>
        </w:rPr>
        <w:fldChar w:fldCharType="end"/>
      </w:r>
      <w:r w:rsidRPr="00324332">
        <w:rPr>
          <w:rFonts w:ascii="Times New Roman" w:hAnsi="Times New Roman" w:cs="Times New Roman"/>
          <w:iCs/>
        </w:rPr>
        <w:t>.</w:t>
      </w:r>
    </w:p>
    <w:p w14:paraId="3CE82682" w14:textId="7F6A67BA" w:rsidR="000B0371" w:rsidRPr="00324332" w:rsidRDefault="000B0371" w:rsidP="009556DC">
      <w:pPr>
        <w:jc w:val="both"/>
        <w:rPr>
          <w:rFonts w:ascii="Times New Roman" w:hAnsi="Times New Roman" w:cs="Times New Roman"/>
        </w:rPr>
      </w:pPr>
    </w:p>
    <w:p w14:paraId="301A562A" w14:textId="170B0978" w:rsidR="00F03B03" w:rsidRPr="00324332" w:rsidRDefault="00F03B03" w:rsidP="009556DC">
      <w:pPr>
        <w:jc w:val="both"/>
        <w:rPr>
          <w:rFonts w:ascii="Times New Roman" w:hAnsi="Times New Roman" w:cs="Times New Roman"/>
        </w:rPr>
      </w:pPr>
      <w:r w:rsidRPr="00324332">
        <w:rPr>
          <w:rFonts w:ascii="Times New Roman" w:hAnsi="Times New Roman" w:cs="Times New Roman"/>
        </w:rPr>
        <w:t xml:space="preserve">Aquatic ecosystems present unique and difficult challenges for biodiversity conservation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{"citationItems":[{"id":"ITEM-1","itemData":{"DOI":"10.1038","ISSN":"2041-1723","author":[{"dropping-particle":"","family":"Halpern","given":"B S","non-dropping-particle":"","parse-names":false,"suffix":""},{"dropping-particle":"","family":"Frazier","given":"M","non-dropping-particle":"","parse-names":false,"suffix":""},{"dropping-particle":"","family":"Potapenko","given":"J","non-dropping-particle":"","parse-names":false,"suffix":""},{"dropping-particle":"","family":"Casey","given":"K S","non-dropping-particle":"","parse-names":false,"suffix":""},{"dropping-particle":"","family":"Koenig","given":"K","non-dropping-particle":"","parse-names":false,"suffix":""},{"dropping-particle":"","family":"Longo","given":"C","non-dropping-particle":"","parse-names":false,"suffix":""},{"dropping-particle":"","family":"Lowndes","given":"J S","non-dropping-particle":"","parse-names":false,"suffix":""},{"dropping-particle":"","family":"Rockwood","given":"R C","non-dropping-particle":"","parse-names":false,"suffix":""},{"dropping-particle":"","family":"Selig","given":"E R","non-dropping-particle":"","parse-names":false,"suffix":""},{"dropping-particle":"","family":"SELKOE","given":"K A","non-dropping-particle":"","parse-names":false,"suffix":""},{"dropping-particle":"","family":"Walbridge","given":"S","non-dropping-particle":"","parse-names":false,"suffix":""}],"container-title":"Nature Communications","id":"ITEM-1","issued":{"date-parts":[["2015"]]},"page":"1-7","publisher":"Nature Publishing Group","title":"Spatial and temporal changes in cumulative\\rhuman impacts on the world’s ocean","type":"article-journal","volume":"6"},"uris":["http://www.mendeley.com/documents/?uuid=0b31bcc6-2047-4a48-b005-88e39db3e8fb"]}],"mendeley":{"formattedCitation":"(Halpern et al. 2015)","plainTextFormattedCitation":"(Halpern et al. 2015)","previouslyFormattedCitation":"(Halpern et al. 2015)"},"properties":{"noteIndex":0},"schema":"https://github.com/citation-style-language/schema/raw/master/csl-citation.json"}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(Halpern et al. 2015)</w:t>
      </w:r>
      <w:r w:rsidRPr="00324332">
        <w:rPr>
          <w:rFonts w:ascii="Times New Roman" w:hAnsi="Times New Roman" w:cs="Times New Roman"/>
        </w:rPr>
        <w:fldChar w:fldCharType="end"/>
      </w:r>
      <w:r w:rsidRPr="00324332">
        <w:rPr>
          <w:rFonts w:ascii="Times New Roman" w:hAnsi="Times New Roman" w:cs="Times New Roman"/>
        </w:rPr>
        <w:t xml:space="preserve">. Fish compose a large fraction of standing biomass of aquatic ecosystems and constitute over half of all vertebrate species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{"citationItems":[{"id":"ITEM-1","itemData":{"DOI":"10.1098/rspb.2008.0192","ISBN":"0962-8452\\r1471-2954","ISSN":"0962-8452","PMID":"18348964","abstract":"We show how theoretical developments in macroecology, life-history theory and food-web ecology can be combined to formulate a simple model for predicting the potential biomass, production, size and trophic structure of consumer communities. The strength of our approach is that it uses remote sensing data to predict properties of consumer communities in environments that are challenging and expensive to sample directly. An application of the model to the marine environment on a global scale, using primary production and temperature estimates from satellite remote sensing as inputs, suggests that the global biomass of marine animals more than 10(-5) g wet weight is 2.62 x 10(9)t (=8.16 gm(-2) ocean) and production is 1.00 x 10(10) tyr-1 (31.15 gm(-2)yr(-1)). Based on the life-history theory, we propose and apply an approximation for distinguishing the relative contributions of different animal groups. Fish biomass and production, for example, are estimated as 8.99 x 10(8)t (2.80 gm(-2)) and 7.91 x 108 t yr(-1) (2.46 gm(2)yr(-1)respectively, and 50% of fish biomass is shown to occur in 17% of the total ocean area (8.22 gm(-2)). The analyses show that emerging ecological theory can be synthesized to set baselines for assessing human and climate impacts on global scales.","author":[{"dropping-particle":"","family":"Jennings","given":"S.","non-dropping-particle":"","parse-names":false,"suffix":""},{"dropping-particle":"","family":"Melin","given":"F.","non-dropping-particle":"","parse-names":false,"suffix":""},{"dropping-particle":"","family":"Blanchard","given":"J. L","non-dropping-particle":"","parse-names":false,"suffix":""},{"dropping-particle":"","family":"Forster","given":"R. M","non-dropping-particle":"","parse-names":false,"suffix":""},{"dropping-particle":"","family":"Dulvy","given":"N. K","non-dropping-particle":"","parse-names":false,"suffix":""},{"dropping-particle":"","family":"Wilson","given":"R. W","non-dropping-particle":"","parse-names":false,"suffix":""}],"container-title":"Proceedings of the Royal Society B: Biological Sciences","id":"ITEM-1","issue":"1641","issued":{"date-parts":[["2008"]]},"page":"1375-1383","publisher":"The Royal Society","title":"Global-scale predictions of community and ecosystem properties from simple ecological theory","type":"article-journal","volume":"275"},"uris":["http://www.mendeley.com/documents/?uuid=914cc405-ab6d-4f6f-ba68-81b98e18459b"]}],"mendeley":{"formattedCitation":"(Jennings et al. 2008)","plainTextFormattedCitation":"(Jennings et al. 2008)","previouslyFormattedCitation":"(Jennings et al. 2008)"},"properties":{"noteIndex":0},"schema":"https://github.com/citation-style-language/schema/raw/master/csl-citation.json"}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(Jennings et al. 2008)</w:t>
      </w:r>
      <w:r w:rsidRPr="00324332">
        <w:rPr>
          <w:rFonts w:ascii="Times New Roman" w:hAnsi="Times New Roman" w:cs="Times New Roman"/>
        </w:rPr>
        <w:fldChar w:fldCharType="end"/>
      </w:r>
      <w:r w:rsidRPr="00324332">
        <w:rPr>
          <w:rFonts w:ascii="Times New Roman" w:hAnsi="Times New Roman" w:cs="Times New Roman"/>
        </w:rPr>
        <w:t xml:space="preserve">. Fish contribute in numerous ways to the diversity and functioning of aquatic ecosystems, and to the health, well-being, and economies across all continents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{"citationItems":[{"id":"ITEM-1","itemData":{"DOI":"10.1007/s12562-014-0815-x","ISBN":"1444-2906","ISSN":"14442906","abstract":"Recreational fishing has a long history in the USA, developing from the subsistence fisheries of Native Americans together with a partial subsistence fishery of later immigrants. Marine, diadromous, and aquatic taxa are targeted, including both vertebrates and macroinverte- brates. This paper defines recreational fishing, describes the main fishing techniques, identifies target taxa by region, summarizes the socio-economic values of recreational fishing, and discusses management strategies and major ecological threats.","author":[{"dropping-particle":"","family":"Hughes","given":"Robert M.","non-dropping-particle":"","parse-names":false,"suffix":""}],"container-title":"Fisheries Science","id":"ITEM-1","issue":"1","issued":{"date-parts":[["2014"]]},"page":"1-9","publisher":"Springer","title":"Recreational fisheries in the USA: economics, management strategies, and ecological threats","type":"article-journal","volume":"81"},"uris":["http://www.mendeley.com/documents/?uuid=a172c38e-89c8-49c2-b614-53eece810f1d"]}],"mendeley":{"formattedCitation":"(Hughes 2014)","plainTextFormattedCitation":"(Hughes 2014)","previouslyFormattedCitation":"(Hughes 2014)"},"properties":{"noteIndex":0},"schema":"https://github.com/citation-style-language/schema/raw/master/csl-citation.json"}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(Hughes 2014)</w:t>
      </w:r>
      <w:r w:rsidRPr="00324332">
        <w:rPr>
          <w:rFonts w:ascii="Times New Roman" w:hAnsi="Times New Roman" w:cs="Times New Roman"/>
        </w:rPr>
        <w:fldChar w:fldCharType="end"/>
      </w:r>
      <w:r w:rsidRPr="00324332">
        <w:rPr>
          <w:rFonts w:ascii="Times New Roman" w:hAnsi="Times New Roman" w:cs="Times New Roman"/>
        </w:rPr>
        <w:t xml:space="preserve">. Nevertheless, many marine and freshwater fishes are threatened by critical population declines and increased risk of local or global extinction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{"citationItems":[{"id":"ITEM-1","itemData":{"DOI":"10.1017/CBO9781139627085","ISBN":"9781139627085","author":[{"dropping-particle":"","family":"Darwall","given":"William R. T.","non-dropping-particle":"","parse-names":false,"suffix":""},{"dropping-particle":"","family":"Freyhof","given":"Jörg","non-dropping-particle":"","parse-names":false,"suffix":""}],"container-title":"Conservation of Freshwater Fishes","id":"ITEM-1","issued":{"date-parts":[["2015"]]},"number-of-pages":"1","publisher":"Cambridge University Press: Cambridge","title":"Lost fishes, who is counting? The extent of the threat to freshwater fish biodiversity.","type":"book"},"uris":["http://www.mendeley.com/documents/?uuid=5befaa57-d2ea-471f-a2de-b2f7779d7da7"]},{"id":"ITEM-2","itemData":{"ISSN":"1118394380","author":[{"dropping-particle":"","family":"Craig","given":"John F","non-dropping-particle":"","parse-names":false,"suffix":""}],"container-title":"Freshwater Fisheries Ecology","id":"ITEM-2","issued":{"date-parts":[["2015"]]},"page":"808-810","publisher":"Wiley Online Library","title":"A list of suggested research areas in freshwater fisheries ecology","type":"article-journal"},"uris":["http://www.mendeley.com/documents/?uuid=44b542f1-5543-4db1-a119-3d7cf246a705"]}],"mendeley":{"formattedCitation":"(Craig 2015; Darwall and Freyhof 2015)","plainTextFormattedCitation":"(Craig 2015; Darwall and Freyhof 2015)","previouslyFormattedCitation":"(Craig 2015; Darwall and Freyhof 2015)"},"properties":{"noteIndex":0},"schema":"https://github.com/citation-style-language/schema/raw/master/csl-citation.json"}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(Craig 2015; Darwall and Freyhof 2015)</w:t>
      </w:r>
      <w:r w:rsidRPr="00324332">
        <w:rPr>
          <w:rFonts w:ascii="Times New Roman" w:hAnsi="Times New Roman" w:cs="Times New Roman"/>
        </w:rPr>
        <w:fldChar w:fldCharType="end"/>
      </w:r>
      <w:r w:rsidRPr="00324332">
        <w:rPr>
          <w:rFonts w:ascii="Times New Roman" w:hAnsi="Times New Roman" w:cs="Times New Roman"/>
        </w:rPr>
        <w:t xml:space="preserve">, and one response has been distributional shifts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{"citationItems":[{"id":"ITEM-1","itemData":{"ISSN":"1466-8238","author":[{"dropping-particle":"","family":"Last","given":"P R","non-dropping-particle":"","parse-names":false,"suffix":""},{"dropping-particle":"","family":"White","given":"W T","non-dropping-particle":"","parse-names":false,"suffix":""},{"dropping-particle":"","family":"Gledhill","given":"D C","non-dropping-particle":"","parse-names":false,"suffix":""},{"dropping-particle":"","family":"Hobday","given":"A J","non-dropping-particle":"","parse-names":false,"suffix":""},{"dropping-particle":"","family":"Brown","given":"R","non-dropping-particle":"","parse-names":false,"suffix":""},{"dropping-particle":"","family":"Edgar","given":"G J","non-dropping-particle":"","parse-names":false,"suffix":""},{"dropping-particle":"","family":"Pecl","given":"G","non-dropping-particle":"","parse-names":false,"suffix":""}],"container-title":"Global Ecology and Biogeography","id":"ITEM-1","issue":"1","issued":{"date-parts":[["2011"]]},"page":"58-72","publisher":"Wiley Online Library","title":"Long-term shifts in abundance and distribution of a temperate ﬁsh fauna: a response to climate change and ﬁshing practices","type":"article-journal","volume":"20"},"uris":["http://www.mendeley.com/documents/?uuid=47a4aa98-3cb5-4656-ba55-6560ec4c5728"]},{"id":"ITEM-2","itemData":{"DOI":"10.1111/j.1467-2979.2008.00315.x","ISBN":"1467-2960","ISSN":"14672960","PMID":"7861","abstract":"Climate change can impact the pattern of marine biodiversity through changes in species' distributions. However, global studies on climate change impacts on ocean biodiversity have not been performed so far. Our paper aims to investigate the global patterns of such impacts by projecting the distributional ranges of a sample of 1066 exploited marine fish and invertebrates for 2050 using a newly developed dynamic bioclimate envelope model. Our projections show that climate change may lead to numerous local extinction in the sub-polar regions, the tropics and semi-enclosed seas. Simultaneously, species invasion is projected to be most intense in the Arctic and the Southern Ocean. Together, they result in dramatic species turnovers of over 60% of the present biodiversity, implying ecological disturbances that potentially disrupt ecosystem services. Our projections can be viewed as a set of hypothesis for future analytical and empirical studies","author":[{"dropping-particle":"","family":"Cheung","given":"William W L","non-dropping-particle":"","parse-names":false,"suffix":""},{"dropping-particle":"","family":"Lam","given":"Vicky W Y","non-dropping-particle":"","parse-names":false,"suffix":""},{"dropping-particle":"","family":"Sarmiento","given":"Jorge L.","non-dropping-particle":"","parse-names":false,"suffix":""},{"dropping-particle":"","family":"Kearney","given":"Kelly","non-dropping-particle":"","parse-names":false,"suffix":""},{"dropping-particle":"","family":"Watson","given":"Reg","non-dropping-particle":"","parse-names":false,"suffix":""},{"dropping-particle":"","family":"Pauly","given":"Daniel","non-dropping-particle":"","parse-names":false,"suffix":""}],"container-title":"Fish and Fisheries","id":"ITEM-2","issue":"3","issued":{"date-parts":[["2009"]]},"page":"235-251","publisher":"Wiley Online Library","title":"Projecting global marine biodiversity impacts under climate change scenarios","type":"article-journal","volume":"10"},"uris":["http://www.mendeley.com/documents/?uuid=4540a90d-307a-45c0-b6c3-66d3050ce9db"]},{"id":"ITEM-3","itemData":{"DOI":"10.1111/j.1365-2486.2006.01116.x","ISBN":"1354-1013","ISSN":"13541013","PMID":"6585","abstract":"Evidence is accumulating of shifts in species' distributions during recent climate warming. However, most of this information comes predominantly from studies of a relatively small selection of taxa (i.e., plants, birds and butterflies), which may not be representative of biodiversity as a whole. Using data from less well-studied groups, we show that a wide variety of vertebrate and invertebrate species have moved northwards and uphill in Britain over approximately 25 years, mirroring, and in some cases exceeding, the responses of better-known groups.","author":[{"dropping-particle":"","family":"Hickling","given":"Rachael","non-dropping-particle":"","parse-names":false,"suffix":""},{"dropping-particle":"","family":"Roy","given":"David B.","non-dropping-particle":"","parse-names":false,"suffix":""},{"dropping-particle":"","family":"Hill","given":"Jane K.","non-dropping-particle":"","parse-names":false,"suffix":""},{"dropping-particle":"","family":"Fox","given":"Richard","non-dropping-particle":"","parse-names":false,"suffix":""},{"dropping-particle":"","family":"Thomas","given":"Chris D.","non-dropping-particle":"","parse-names":false,"suffix":""}],"container-title":"Global Change Biology","id":"ITEM-3","issue":"3","issued":{"date-parts":[["2006"]]},"page":"450-455","publisher":"Wiley Online Library","title":"The distributions of a wide range of taxonomic groups are expanding polewards","type":"article-journal","volume":"12"},"uris":["http://www.mendeley.com/documents/?uuid=885188ca-8dda-4c15-877b-416787128a06"]}],"mendeley":{"formattedCitation":"(Cheung et al. 2009; Hickling et al. 2006; Last et al. 2011)","plainTextFormattedCitation":"(Cheung et al. 2009; Hickling et al. 2006; Last et al. 2011)","previouslyFormattedCitation":"(Cheung et al. 2009; Hickling et al. 2006; Last et al. 2011)"},"properties":{"noteIndex":0},"schema":"https://github.com/citation-style-language/schema/raw/master/csl-citation.json"}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(Cheung et al. 2009; Hickling et al. 2006; Last et al. 2011)</w:t>
      </w:r>
      <w:r w:rsidRPr="00324332">
        <w:rPr>
          <w:rFonts w:ascii="Times New Roman" w:hAnsi="Times New Roman" w:cs="Times New Roman"/>
        </w:rPr>
        <w:fldChar w:fldCharType="end"/>
      </w:r>
      <w:r w:rsidRPr="00324332">
        <w:rPr>
          <w:rFonts w:ascii="Times New Roman" w:hAnsi="Times New Roman" w:cs="Times New Roman"/>
        </w:rPr>
        <w:t xml:space="preserve">. However, freshwater ecosystems are particularly vulnerable to the effects of climate change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{"citationItems":[{"id":"ITEM-1","itemData":{"DOI":"10.1111/gcb.13462","ISBN":"1365-2486","ISSN":"13652486","PMID":"27608297","abstract":"Temperate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species.Wedeveloped a ther- modynamic model of water temperatures driven by downscaled climate data and lake-specific characteristics to esti- 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 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 tions across GCMs. Conversely, the percentage of lakes with successful walleye recruitment and low largemouth bass abundance was predicted to decline from9%of lakes in contemporary conditions to only1%of lakes in both future peri- ods. Importantly, weidentify up to 85 resilient lakes predicted to continue to support natural walleye recruitment. Man- agement","author":[{"dropping-particle":"","family":"Hansen","given":"Gretchen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Biology","edition":"2016/09/09","id":"ITEM-1","issue":"4","issued":{"date-parts":[["2017"]]},"note":"Hansen, Gretchen J A\nRead, Jordan S\nHansen, Jonathan F\nWinslow, Luke A\neng\nResearch Support, Non-U.S. Gov't\nResearch Support, U.S. Gov't, Non-P.H.S.\nEngland\nGlob Chang Biol. 2017 Apr;23(4):1463-1476. doi: 10.1111/gcb.13462. Epub 2016 Sep 8.","page":"1463-1476","title":"Projected shifts in fish species dominance in Wisconsin lakes under climate change","type":"article-journal","volume":"23"},"uris":["http://www.mendeley.com/documents/?uuid=c12d9805-5b38-4e0a-8055-9356111ea520"]},{"id":"ITEM-2","itemData":{"DOI":"10.1002/2015GL066235.Received","ISSN":"1944-8007","abstract":"BIOGEOSCIENCES: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globe","type":"article-journal","volume":"42"},"uris":["http://www.mendeley.com/documents/?uuid=148ceb4a-054a-3a99-b7cc-8d1b9f93055f"]}],"mendeley":{"formattedCitation":"(Hansen et al. 2017; O’Reilly et al. 2015)","plainTextFormattedCitation":"(Hansen et al. 2017; O’Reilly et al. 2015)","previouslyFormattedCitation":"(Hansen et al. 2017; O’Reilly et al. 2015)"},"properties":{"noteIndex":0},"schema":"https://github.com/citation-style-language/schema/raw/master/csl-citation.json"}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(Hansen et al. 2017; O’Reilly et al. 2015)</w:t>
      </w:r>
      <w:r w:rsidRPr="00324332">
        <w:rPr>
          <w:rFonts w:ascii="Times New Roman" w:hAnsi="Times New Roman" w:cs="Times New Roman"/>
        </w:rPr>
        <w:fldChar w:fldCharType="end"/>
      </w:r>
      <w:r w:rsidRPr="00324332">
        <w:rPr>
          <w:rFonts w:ascii="Times New Roman" w:hAnsi="Times New Roman" w:cs="Times New Roman"/>
        </w:rPr>
        <w:t xml:space="preserve">. For example, lake summer surface water temperatures are warming significantly, with a mean trend of 0.34°C per decade (Figure 1;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Letters","id":"ITEM-1","issue":"24","issued":{"date-parts":[["2015"]]},"page":"1-9","title":"Rapid and highly variable warming of lake surface waters around the globe","type":"article-journal","volume":"42"},"uris":["http://www.mendeley.com/documents/?uuid=148ceb4a-054a-3a99-b7cc-8d1b9f93055f"]}],"mendeley":{"formattedCitation":"(O’Reilly et al. 2015)","manualFormatting":"O’Reilly et al. 2015)","plainTextFormattedCitation":"(O’Reilly et al. 2015)","previouslyFormattedCitation":"(O’Reilly et al. 2015)"},"properties":{"noteIndex":0},"schema":"https://github.com/citation-style-language/schema/raw/master/csl-citation.json"}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O’Reilly et al. 2015)</w:t>
      </w:r>
      <w:r w:rsidRPr="00324332">
        <w:rPr>
          <w:rFonts w:ascii="Times New Roman" w:hAnsi="Times New Roman" w:cs="Times New Roman"/>
        </w:rPr>
        <w:fldChar w:fldCharType="end"/>
      </w:r>
      <w:r w:rsidRPr="00324332">
        <w:rPr>
          <w:rFonts w:ascii="Times New Roman" w:hAnsi="Times New Roman" w:cs="Times New Roman"/>
        </w:rPr>
        <w:t xml:space="preserve">. Species that reside in and are restricted to lake systems, such as coregonines, have few, if any, opportunities to migrate due to the isolated nature of lakes. Studies that project the effects of climate change on lake fishes have predicted declines in cold-water species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{"citationItems":[{"id":"ITEM-1","itemData":{"DOI":"10.1016/S0304-3800(03)00285-0","ISSN":"03043800","abstract":"Fish habitat is strongly constrained by water temperature and available dissolved oxygen (DO). Thermal/dissolved oxygen habitat for cold-water fish in small lakes was therefore determined from simulated daily water temperature and dissolved oxygen profiles. Twenty-seven types of lakes were simulated with past (1961–1979) climate conditions observed at 209 weather stations in the USA, and with a &lt;F&gt;2×CO2&lt;/F&gt; climate scenario that is projected to occur at the same locations. The output of the Canadian Climate Centre (CCC) General Circulation Model for a doubling of atmospheric CO2 was used to determine the climate data increments for a doubling of atmospheric CO2. The methodology was described in Part 1 of this paper. Highlights of the results are as follows: winterkill that occurred due to dissolved oxygen deficiency in eutrophic and mesotrophic, shallow lakes of the north-central and northeastern US under past climate conditions, is projected to be replaced by summerkill due to elevated water temperatures in mesotrophic lakes, or by suitable fish habitat in eutrophic lakes under the &lt;F&gt;2×CO2&lt;/F&gt; climate scenario. Shallow lakes at 205 of 209 locations investigated are projected to experience summerkill of cold-water fish under the projected &lt;F&gt;2×CO2&lt;/F&gt; climate scenario. Climate warming is also projected to reduce by up to 38% of the past values the length of the good-growth period and the good-growth area/volume for cold-water fish in lakes at most locations in the contiguous US. Average reductions in the number of locations where lakes presently have suitable year-round cold-water fish habitat are 28, 90, and 65 locations for shallow, medium-depth, and deep lakes, respectively. Loss of fish habitat during the summer period (summerkill) under the projected &lt;F&gt;2×CO&lt;/F&gt;2 climate scenario is a significant negative impact of climate warming on cold-water fish in lakes of the contiguous US. Geographic regions in which lakes cannot support cold-water fish are projected to extend significantly further north under a &lt;F&gt;2×CO2&lt;/F&gt; climate scenario. [Copyright &amp;y&amp; Elsevier]","author":[{"dropping-particle":"","family":"Fang","given":"Xing","non-dropping-particle":"","parse-names":false,"suffix":""},{"dropping-particle":"","family":"Stefan","given":"Heinz G","non-dropping-particle":"","parse-names":false,"suffix":""},{"dropping-particle":"","family":"Eaton","given":"John G","non-dropping-particle":"","parse-names":false,"suffix":""},{"dropping-particle":"","family":"Mccormick","given":"J Howard","non-dropping-particle":"","parse-names":false,"suffix":""},{"dropping-particle":"","family":"Alam","given":"Shoeb R","non-dropping-particle":"","parse-names":false,"suffix":""}],"container-title":"Ecological Modelling","id":"ITEM-1","issue":"1","issued":{"date-parts":[["2004","2","15"]]},"note":"Accession Number: 12169712; Fang, Xing 1; Email Address: xing.fang@lamar.edu Stefan, Heinz G. 2; Email Address: stefa001@umn.edu Eaton, John G. 3 McCormick, J. Howard 3 Alam, Shoeb R. 1; Affiliation: 1: Department of Civil Engineering, Lamar University, Beaumont, TX 77710, USA 2: Department of Civil Engineering, University of Minnesota, Minneapolis, MN 55414, USA 3: Mid-Continent Ecology Division, US Environmental Protection Agency, Duluth, MN 55804, USA; Source Info: Feb2004, Vol. 172 Issue 1, p39; Subject Term: FISH habitat; Subject Term: DISSOLVED oxygen in water; Subject Term: WATER temperature; Subject Term: LAKES; Author-Supplied Keyword: Climate effects; Author-Supplied Keyword: Dissolved oxygen; Author-Supplied Keyword: Dynamic model; Author-Supplied Keyword: Fish; Author-Supplied Keyword: Fish habitat; Author-Supplied Keyword: Lake model; Author-Supplied Keyword: Lakes; Author-Supplied Keyword: USA; Author-Supplied Keyword: Water temperature; Number of Pages: 16p; Document Type: Article","page":"39-54","title":"Simulation of thermal / dissolved oxygen habitat for fishes in lakes under different climate scenarios Part 2 . Cold-water fish in the contiguous US","type":"article-journal","volume":"172"},"uris":["http://www.mendeley.com/documents/?uuid=8d2c1621-5599-4763-8ce5-765e07e19140"]},{"id":"ITEM-2","itemData":{"DOI":"10.1577/T05-138.1","ISBN":"0002-8487","ISSN":"0002-8487","abstract":"—Thermal habitat use by lake trout Salvelinus namaycush in two northern lakes in the southern portion of the Yukon Territory that differ in morphometry and thermal regime was monitored using temperature-sensitive acoustics and radiotelemetry. We then contrasted in situ temperature selection by lake trout in these lakes with previously published estimates of the species' optimal thermal range of 8–128C. We found that thermal habitat use by lake trout in the two northern lakes is not consistent with these literature-derived expectations. In Dezadeash Lake, which is isothermal in summer, temperatures typically exceeded the literature-derived upper limit of 128C. Throughout the summer lake trout sought the coldest water in the lake, which was in the form of shallow coldwater plumes derived from alpine ice-pack meltwater streams. Once lake temperatures declined in the fall, lake trout were distributed throughout the lake. In Kathleen Lake, where water temperatures ranged from approximately 28C to 128C in the summer, the majority of lake trout selected habitats throughout the summer and fall that were colder than the 88C lower limit of their literature-derived optimal thermal range. Our results highlight the importance of summer thermal refugia for lake trout inhabiting marginal systems and the variation in thermal habitat use among populations inhabiting different thermal environments. Given the established importance of thermal habitat availability to lake trout production, our results suggest the need to better understand optimal thermal habitat characteristics in nature, particularly in light of factors such as climate warming. Fish movement and distribution patterns are gov-erned by biotic and abiotic factors, as well as behavioral and life history characteristics. With few exceptions, fish are obligate ectotherms, such that environmental temperature determines body tempera-ture. Fish, however, can control thermal experience through behavioral thermoregulation. Temperate fish typically occupy systems with considerable thermal complexity, yet most inhabit a relatively narrow, species-specific thermal range that defines the optimal conditions for activity and metabolism (Magnuson et al. 1979), and fish will thermoregulate behaviorally in an effort to remain within this thermal range. Lake trout Salvelinus namaycush are a coldwater stenotherm. They normally occupy waters within a temperature range of 6–138C (Martin and Olver 1980), and it is generally assum…","author":[{"dropping-particle":"","family":"Mackenzie-Grieve","given":"Jody L.","non-dropping-particle":"","parse-names":false,"suffix":""},{"dropping-particle":"","family":"Post","given":"John R.","non-dropping-particle":"","parse-names":false,"suffix":""}],"container-title":"Transactions of the American Fisheries Society","id":"ITEM-2","issue":"3","issued":{"date-parts":[["2006"]]},"page":"727-738","publisher":"Wiley Online Library","title":"Thermal Habitat Use by Lake Trout in Two Contrasting Yukon Territory Lakes","type":"article-journal","volume":"135"},"uris":["http://www.mendeley.com/documents/?uuid=56d4ed05-ea93-4eb5-84a9-bf0f57401806"]},{"id":"ITEM-3","itemData":{"ISSN":"0706-652X","author":[{"dropping-particle":"","family":"Jacobson","given":"Peter C","non-dropping-particle":"","parse-names":false,"suffix":""},{"dropping-particle":"","family":"Stefan","given":"Heinz G","non-dropping-particle":"","parse-names":false,"suffix":""},{"dropping-particle":"","family":"Pereira","given":"Donald L","non-dropping-particle":"","parse-names":false,"suffix":""}],"container-title":"Canadian Journal of Fisheries and Aquatic Sciences","id":"ITEM-3","issue":"12","issued":{"date-parts":[["2010"]]},"page":"2002-2013","publisher":"NRC Research Press","title":"Coldwater fish oxythermal habitat in Minnesota lakes: influence of total phosphorus, July air temperature, and relative depth","type":"article-journal","volume":"67"},"uris":["http://www.mendeley.com/documents/?uuid=81c90a31-a1ca-4e24-8755-5f6933ad564a"]},{"id":"ITEM-4","itemData":{"DOI":"10.1139/cjfas-2013-0535","ISSN":"0706-652X","abstract":"Cold-water habitat in lakes is projected to decrease under future climate scenarios, and existing trends suggest such declines are already impacting cold-water fish populations. Herein, we predict the effects of future climate and land use change on cold-water fish habitat in the glacial lakes of the upper midwestern US. Ecoregion-specific, regional regression models were developed to predict annual phosphorus loading rates to lakes based on land use and hydrology and coupled to a previously developed fish habitat model. Outputs from one land use change model and three global climate models were then used to project future cold-water habitat. Significant decreases in cold-water habitat quality were projected in all four ecoregions of the study region, with increases in air temperature generally having greater impacts on habitat than land use changes. Projected localized increases in urbanization and corn acreage were found to degrade cold-water habitat for a subset of lakes in all ecoregions. For cisco (Coregonus artedi), the most thermally tolerant of the four species considered, it was found that most of the highest quality (tier 1) refuge lakes will shift to lower quality (tier 2) lakes with adequate habitat, and about half of the tier 2 lakes will shift to tier 3 (non-refuge) lakes with marginal habitat.","author":[{"dropping-particle":"","family":"Herb","given":"William R","non-dropping-particle":"","parse-names":false,"suffix":""},{"dropping-particle":"","family":"Johnson","given":"Lucinda B","non-dropping-particle":"","parse-names":false,"suffix":""},{"dropping-particle":"","family":"Jacobson","given":"Peter C","non-dropping-particle":"","parse-names":false,"suffix":""},{"dropping-particle":"","family":"Stefan","given":"Heinz G","non-dropping-particle":"","parse-names":false,"suffix":""}],"container-title":"Canadian Journal of Fisheries and Aquatic Sciences","id":"ITEM-4","issue":"9","issued":{"date-parts":[["2014"]]},"page":"1334-1348","publisher":"NRC Research Press","title":"Projecting cold-water fish habitat in lakes of the glacial lakes region under changing land use and climate regimes","type":"article-journal","volume":"71"},"uris":["http://www.mendeley.com/documents/?uuid=d1790ec2-46bc-49bd-8fa3-46d3d385bfec"]}],"mendeley":{"formattedCitation":"(Fang et al. 2004; Herb et al. 2014; Jacobson et al. 2010; Mackenzie-Grieve and Post 2006)","plainTextFormattedCitation":"(Fang et al. 2004; Herb et al. 2014; Jacobson et al. 2010; Mackenzie-Grieve and Post 2006)","previouslyFormattedCitation":"(Fang et al. 2004; Herb et al. 2014; Jacobson et al. 2010; Mackenzie-Grieve and Post 2006)"},"properties":{"noteIndex":0},"schema":"https://github.com/citation-style-language/schema/raw/master/csl-citation.json"}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(Fang et al. 2004; Herb et al. 2014; Jacobson et al. 2010; Mackenzie-Grieve and Post 2006)</w:t>
      </w:r>
      <w:r w:rsidRPr="00324332">
        <w:rPr>
          <w:rFonts w:ascii="Times New Roman" w:hAnsi="Times New Roman" w:cs="Times New Roman"/>
        </w:rPr>
        <w:fldChar w:fldCharType="end"/>
      </w:r>
      <w:r w:rsidRPr="00324332">
        <w:rPr>
          <w:rFonts w:ascii="Times New Roman" w:hAnsi="Times New Roman" w:cs="Times New Roman"/>
        </w:rPr>
        <w:t xml:space="preserve"> and increases in warm-water species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{"citationItems":[{"id":"ITEM-1","itemData":{"DOI":"10.3354/meps143087","ISBN":"0171-8630","ISSN":"01718630","PMID":"1320","abstract":"A deep-living, open-sea population of Monoporeia affinis from the northern Baltic Sea was studied for seasonal variations in the gross biochemical, lipid class and elemental composition during 1991 to 1993. The seasonal cycle in the composition of this benthic, deposit-feeding amphipod was largely determined by the brief period of spring phytoplankton bloom sedimentation and the longlasting deficiency of good-quality nutrition during late autumn-early spring. The level (% dry wt) of lipid was lowest in March-April (21 to 30%, range: interannual variation), increased rapidly in early summer (27 to 43%) and peaked in the autumn (38 to 44%). Reciprocal to lipid, the level of protein was highest in the spring (19 to 29%) and lowest in the autumn (17 to 23%). Carbon and nitrogen levels followed closely the patterns of lipid and protein, respectively. Triacylglycerols were invariably the main lipid class (67 to 95% of total lipids), while phospholipids formed 4 to 23% and other classes &lt;7% each. Due to high variability in biochemical composition, the energetic value of the body matter of M. affinis showed great seasonal variation. Using body composition and previously determined metabolic rates, calculations showed distinct seasonal and life-cycle variability in the bioenergetic strategy of the amphipods. Interannual variability in the body composition of the amphipods was noted, especially between 1991 and the 2 following years. Previously recorded long-term oscillations in the abundance and biomass of M. affinis populations and the relation of these oscillations to pelagic events and sedimentation is discussed in the light of the present results.","author":[{"dropping-particle":"","family":"Lehtonen","given":"Kari K.","non-dropping-particle":"","parse-names":false,"suffix":""}],"container-title":"Marine Ecology Progress Series","id":"ITEM-1","issue":"1-3","issued":{"date-parts":[["1996"]]},"page":"87-98","publisher":"Springer","title":"Ecophysiology of the benthic amphipod Monoporeia affinis in an open-sea area of the northern Baltic Sea: Seasonal variations in body composition, with bioenergetic considerations","type":"article-journal","volume":"143"},"uris":["http://www.mendeley.com/documents/?uuid=ae44d92c-4d36-4ee3-a2f2-e724391ebbb5"]},{"id":"ITEM-2","itemData":{"ISBN":"732489","ISSN":"1472-4642","author":[{"dropping-particle":"","family":"Chu","given":"C","non-dropping-particle":"","parse-names":false,"suffix":""},{"dropping-particle":"","family":"Mandrak","given":"N E","non-dropping-particle":"","parse-names":false,"suffix":""},{"dropping-particle":"","family":"Minns","given":"C K","non-dropping-particle":"","parse-names":false,"suffix":""},{"dropping-particle":"","family":"LLL","given":"","non-dropping-particle":"","parse-names":false,"suffix":""}],"container-title":"Diversity and Distributions","id":"ITEM-2","issue":"4","issued":{"date-parts":[["2005"]]},"page":"299-310","publisher":"Wiley Online Library","title":"Potential impacts of climate change on the distributions of several common and rare freshwater fishes in Canada","type":"article-journal","volume":"11"},"uris":["http://www.mendeley.com/documents/?uuid=4ace96b2-3f29-40dc-b321-a1b99bec24b2"]},{"id":"ITEM-3","itemData":{"DOI":"10.1111/j.1365-2486.2007.01426.x","ISBN":"1354-1013","ISSN":"13541013","abstract":"Predicted increases in water temperature in response to climate change will have large implications for aquatic ecosystems, such as altering thermal habitat and potential range expansion of fish species. Warmwater fish species, such as smallmouth bass, Micropterus dolomieu, may have access to additional favourable thermal habitat under increased surface-water temperatures, thereby shifting the northern limit of the distribution of the species further north in Canada and potentially negatively impacting native fish communities. We assembled a database of summer surface-water temperatures for over 13 000 lakes across Canada. The database consists of lakes with a variety of physical, chemical and biological properties. We used general linear models to develop a nation-wide maximum lake surface-water temperature model. The model was extended to predict surface-water temperatures suitable to smallmouth bass and under climate-change scenarios. Air temperature, latitude, longitude and sampling time were good predictors of present-day maximum surface-water temperature. We predicted lake surface-water temperatures for July 2100 using three climate-change scenarios. Water temperatures were predicted to increase by as much as 18 degrees C by 2100, with the greatest increase in northern Canada. Lakes with maximum surface-water temperatures suitable for smallmouth bass populations were spatially identified. Under several climate-change scenarios, we were able to identify lakes that will contain suitable thermal habitat and, therefore, are vulnerable to invasion by smallmouth bass in 2100. This included lakes in the Arctic that were predicted to have suitable thermal habitat by 2100","author":[{"dropping-particle":"","family":"Sharma","given":"Sapna","non-dropping-particle":"","parse-names":false,"suffix":""},{"dropping-particle":"","family":"Jackson","given":"Donald A.","non-dropping-particle":"","parse-names":false,"suffix":""},{"dropping-particle":"","family":"Minns","given":"Charles K.","non-dropping-particle":"","parse-names":false,"suffix":""},{"dropping-particle":"","family":"Shuter","given":"Brian J.","non-dropping-particle":"","parse-names":false,"suffix":""}],"container-title":"Global Change Biology","id":"ITEM-3","issue":"10","issued":{"date-parts":[["2007"]]},"page":"2052-2064","publisher":"Wiley Online Library","title":"Will northern fish populations be in hot water because of climate change?","type":"article-journal","volume":"13"},"uris":["http://www.mendeley.com/documents/?uuid=a57f1322-8d85-4063-a0fd-68a4b3dc7412"]},{"id":"ITEM-4","itemData":{"DOI":"10.1111/ddi.12422","ISSN":"14724642","abstract":"© 2016 John Wiley  &amp;  Sons Ltd. Aim: As global air temperatures continue to rise in response to climate change, environmental conditions for many freshwater fish species will change. Warming air temperatures may lead to warming lake temperatures, and subsequently, the availability of suitable thermal habitat space. Our objectives are to identify the responses of three fish species from three thermal guilds to climate change in Ontario and consequently, the potential for novel competitive interactions between two top predators. We focus on lakes in Ontario because it is a dynamic region that encapsulates the northern and southern range extents of warm and cold-water fish species. Location: Ontario, Canada. Methods: Using lake morphology, water chemistry, climate and fish occurrence data for smallmouth bass (warmwater predator), walleye (coolwater predator) and cisco (cold-water forage fish), we modelled the occurrence rates of three fish in 2050 and 2070 under 126 scenarios of climate change. We also calculated the percentage change in co-occurrence of walleye and smallmouth bass in 2050 and 2070. Results: Smallmouth bass occurrence rates were predicted to increase by ~306% (ranging between 55 and 422%) by 2070 relative to their current distributions. Walleye were projected to decline by 22% (-42 to a +6% change) and cisco by 26% (-7 to -47%) by 2070. By 2070, walleye-smallmouth bass co-occurrence was predicted to increase by 11%, with walleye in central and northern Ontario at greatest vulnerability due to increased competition with smallmouth bass. Main conclusions: These results highlight three unique responses to climate change: range expansion, northward range shift, and range contraction for warmwater, coolwater and cold-water fish species, respectively. Alterations in distributions of these three ecologically important fish species  may lead to shifts in fish community structure and novel species interactions in Ontario lakes, exacerbating the vulnerability of native coolwater predators to climate change.","author":[{"dropping-particle":"","family":"Zuiden","given":"T.M.","non-dropping-particle":"Van","parse-names":false,"suffix":""},{"dropping-particle":"","family":"Chen","given":"M.M.","non-dropping-particle":"","parse-names":false,"suffix":""},{"dropping-particle":"","family":"Stefanoff","given":"S.","non-dropping-particle":"","parse-names":false,"suffix":""},{"dropping-particle":"","family":"Lopez","given":"L.","non-dropping-particle":"","parse-names":false,"suffix":""},{"dropping-particle":"","family":"Sharma","given":"S.","non-dropping-particle":"","parse-names":false,"suffix":""}],"container-title":"Diversity and Distributions","id":"ITEM-4","issue":"5","issued":{"date-parts":[["2016"]]},"page":"603-614","publisher":"Wiley Online Library","title":"Projected impacts of climate change on three freshwater fishes and potential novel competitive interactions","type":"article-journal","volume":"22"},"uris":["http://www.mendeley.com/documents/?uuid=f18ca9f9-b653-4690-8dd2-24ed8a23e5fe"]}],"mendeley":{"formattedCitation":"(Chu et al. 2005; Lehtonen 1996; Sharma et al. 2007; Van Zuiden et al. 2016)","plainTextFormattedCitation":"(Chu et al. 2005; Lehtonen 1996; Sharma et al. 2007; Van Zuiden et al. 2016)","previouslyFormattedCitation":"(Chu et al. 2005; Lehtonen 1996; Sharma et al. 2007; Van Zuiden et al. 2016)"},"properties":{"noteIndex":0},"schema":"https://github.com/citation-style-language/schema/raw/master/csl-citation.json"}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(Chu et al. 2005; Lehtonen 1996; Sharma et al. 2007; Van Zuiden et al. 2016)</w:t>
      </w:r>
      <w:r w:rsidRPr="00324332">
        <w:rPr>
          <w:rFonts w:ascii="Times New Roman" w:hAnsi="Times New Roman" w:cs="Times New Roman"/>
        </w:rPr>
        <w:fldChar w:fldCharType="end"/>
      </w:r>
      <w:r w:rsidRPr="00324332">
        <w:rPr>
          <w:rFonts w:ascii="Times New Roman" w:hAnsi="Times New Roman" w:cs="Times New Roman"/>
        </w:rPr>
        <w:t xml:space="preserve"> as the climate warms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{"citationItems":[{"id":"ITEM-1","itemData":{"DOI":"10.1111/fwb.12081","ISBN":"0046-5070","ISSN":"00465070","PMID":"16407945","abstract":"1. Climate change could be one of the main threats faced by aquatic ecosystems and freshwater biodiversity. Improved understanding, monitoring and forecasting of its effects are thus crucial for researchers, policy makers and biodiversity managers. 2. Here, we provide a review and some meta-analyses of the literature reporting both observed and predictedclimate-inducedeffects on the distribution of freshwater fish. After reviewing threedecades of research,wesummarisehowmethods in assessing the effects of climate change have evolved, and whether current knowledge is geographically or taxonomically biased. We conducted multispecies qualitativeandquantitative analyses to find outwhether the observedresponses of freshwater fish to recent changes in climate are consistent with those predicted under future climate scenarios. 3. We highlight the fact that, in recent years, freshwater fish distributions have already been affected by contemporary climate change in ways consistent with anticipated responses under future climate change scenarios: the range of most cold-water species could be reduced or shift to higher altitude or latitude, whereas that of cool- and warm-water species could expand or contract. 4. Most evidence about the effects of climate change is underpinned by the large number of studies devoted to cold-water fish species (mainly salmonids). Our knowledge is still incomplete, however, particularly due to taxonomic and geographic biases. 5. Observed and expected responses are well correlated among families, suggesting that model predictions are supported by empirical evidence. The observed effects are of greater magnitude and show higher variability than the predicted effects, however, indicating that other drivers of changes may be interacting with climate and seriously affecting freshwater fish. 6. Finally, we suggest avenues of research required to address current gaps in what we know about the climate-induced effects on freshwater fish distribution, including (i) the need for more long-term data analyses, (ii) the assessment of climate-induced effects at higher levels of organisation (e.g. assemblages), (iii) methodological improvements (e.g. accounting for uncer- tainty among projections and species’ dispersal abilities, combining both distributional and empirical approaches and including multiple non-climatic stressors) and (iv) systematic confrontation of observed versus predicted effects across multi-species assemblages and at several lev…","author":[{"dropping-particle":"","family":"Comte","given":"Lise","non-dropping-particle":"","parse-names":false,"suffix":""},{"dropping-particle":"","family":"Buisson","given":"Laëtitia","non-dropping-particle":"","parse-names":false,"suffix":""},{"dropping-particle":"","family":"Daufresne","given":"Martin","non-dropping-particle":"","parse-names":false,"suffix":""},{"dropping-particle":"","family":"Grenouillet","given":"Gaël","non-dropping-particle":"","parse-names":false,"suffix":""}],"container-title":"Freshwater Biology","id":"ITEM-1","issue":"4","issued":{"date-parts":[["2013"]]},"page":"625-639","publisher":"Wiley Online Library","title":"Climate-induced changes in the distribution of freshwater fish: Observed and predicted trends","type":"article-journal","volume":"58"},"uris":["http://www.mendeley.com/documents/?uuid=7691d5b2-27c0-49fd-93e9-a3d67e618f14"]},{"id":"ITEM-2","itemData":{"DOI":"10.1111/gcb.13462","ISBN":"1365-2486","ISSN":"13652486","PMID":"27608297","abstract":"Temperate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species.Wedeveloped a ther- modynamic model of water temperatures driven by downscaled climate data and lake-specific characteristics to esti- 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 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 tions across GCMs. Conversely, the percentage of lakes with successful walleye recruitment and low largemouth bass abundance was predicted to decline from9%of lakes in contemporary conditions to only1%of lakes in both future peri- ods. Importantly, weidentify up to 85 resilient lakes predicted to continue to support natural walleye recruitment. Man- agement","author":[{"dropping-particle":"","family":"Hansen","given":"Gretchen J A","non-dropping-particle":"","parse-names":false,"suffix":""},{"dropping-particle":"","family":"Read","given":"Jordan S","non-dropping-particle":"","parse-names":false,"suffix":""},{"dropping-particle":"","family":"Hansen","given":"Jonathan F","non-dropping-particle":"","parse-names":false,"suffix":""},{"dropping-particle":"","family":"Winslow","given":"Luke A","non-dropping-particle":"","parse-names":false,"suffix":""}],"container-title":"Global Change Biology","edition":"2016/09/09","id":"ITEM-2","issue":"4","issued":{"date-parts":[["2017"]]},"note":"Hansen, Gretchen J A\nRead, Jordan S\nHansen, Jonathan F\nWinslow, Luke A\neng\nResearch Support, Non-U.S. Gov't\nResearch Support, U.S. Gov't, Non-P.H.S.\nEngland\nGlob Chang Biol. 2017 Apr;23(4):1463-1476. doi: 10.1111/gcb.13462. Epub 2016 Sep 8.","page":"1463-1476","title":"Projected shifts in fish species dominance in Wisconsin lakes under climate change","type":"article-journal","volume":"23"},"uris":["http://www.mendeley.com/documents/?uuid=c12d9805-5b38-4e0a-8055-9356111ea520"]}],"mendeley":{"formattedCitation":"(Comte et al. 2013; Hansen et al. 2017)","plainTextFormattedCitation":"(Comte et al. 2013; Hansen et al. 2017)","previouslyFormattedCitation":"(Comte et al. 2013; Hansen et al. 2017)"},"properties":{"noteIndex":0},"schema":"https://github.com/citation-style-language/schema/raw/master/csl-citation.json"}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(Comte et al. 2013; Hansen et al. 2017)</w:t>
      </w:r>
      <w:r w:rsidRPr="00324332">
        <w:rPr>
          <w:rFonts w:ascii="Times New Roman" w:hAnsi="Times New Roman" w:cs="Times New Roman"/>
        </w:rPr>
        <w:fldChar w:fldCharType="end"/>
      </w:r>
      <w:r w:rsidRPr="00324332">
        <w:rPr>
          <w:rFonts w:ascii="Times New Roman" w:hAnsi="Times New Roman" w:cs="Times New Roman"/>
        </w:rPr>
        <w:t xml:space="preserve">. </w:t>
      </w:r>
      <w:r w:rsidRPr="00324332">
        <w:rPr>
          <w:rFonts w:ascii="Calibri" w:hAnsi="Calibri" w:cs="Calibri"/>
        </w:rPr>
        <w:t>﻿</w:t>
      </w:r>
      <w:r w:rsidRPr="00324332">
        <w:rPr>
          <w:rFonts w:ascii="Times New Roman" w:hAnsi="Times New Roman" w:cs="Times New Roman"/>
        </w:rPr>
        <w:t xml:space="preserve">However, predictions are not consistent across regions and species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{"citationItems":[{"id":"ITEM-1","itemData":{"DOI":"10.1111/fwb.12081","ISBN":"0046-5070","ISSN":"00465070","PMID":"16407945","abstract":"1. Climate change could be one of the main threats faced by aquatic ecosystems and freshwater biodiversity. Improved understanding, monitoring and forecasting of its effects are thus crucial for researchers, policy makers and biodiversity managers. 2. Here, we provide a review and some meta-analyses of the literature reporting both observed and predictedclimate-inducedeffects on the distribution of freshwater fish. After reviewing threedecades of research,wesummarisehowmethods in assessing the effects of climate change have evolved, and whether current knowledge is geographically or taxonomically biased. We conducted multispecies qualitativeandquantitative analyses to find outwhether the observedresponses of freshwater fish to recent changes in climate are consistent with those predicted under future climate scenarios. 3. We highlight the fact that, in recent years, freshwater fish distributions have already been affected by contemporary climate change in ways consistent with anticipated responses under future climate change scenarios: the range of most cold-water species could be reduced or shift to higher altitude or latitude, whereas that of cool- and warm-water species could expand or contract. 4. Most evidence about the effects of climate change is underpinned by the large number of studies devoted to cold-water fish species (mainly salmonids). Our knowledge is still incomplete, however, particularly due to taxonomic and geographic biases. 5. Observed and expected responses are well correlated among families, suggesting that model predictions are supported by empirical evidence. The observed effects are of greater magnitude and show higher variability than the predicted effects, however, indicating that other drivers of changes may be interacting with climate and seriously affecting freshwater fish. 6. Finally, we suggest avenues of research required to address current gaps in what we know about the climate-induced effects on freshwater fish distribution, including (i) the need for more long-term data analyses, (ii) the assessment of climate-induced effects at higher levels of organisation (e.g. assemblages), (iii) methodological improvements (e.g. accounting for uncer- tainty among projections and species’ dispersal abilities, combining both distributional and empirical approaches and including multiple non-climatic stressors) and (iv) systematic confrontation of observed versus predicted effects across multi-species assemblages and at several lev…","author":[{"dropping-particle":"","family":"Comte","given":"Lise","non-dropping-particle":"","parse-names":false,"suffix":""},{"dropping-particle":"","family":"Buisson","given":"Laëtitia","non-dropping-particle":"","parse-names":false,"suffix":""},{"dropping-particle":"","family":"Daufresne","given":"Martin","non-dropping-particle":"","parse-names":false,"suffix":""},{"dropping-particle":"","family":"Grenouillet","given":"Gaël","non-dropping-particle":"","parse-names":false,"suffix":""}],"container-title":"Freshwater Biology","id":"ITEM-1","issue":"4","issued":{"date-parts":[["2013"]]},"page":"625-639","publisher":"Wiley Online Library","title":"Climate-induced changes in the distribution of freshwater fish: Observed and predicted trends","type":"article-journal","volume":"58"},"uris":["http://www.mendeley.com/documents/?uuid=7691d5b2-27c0-49fd-93e9-a3d67e618f14"]},{"id":"ITEM-2","itemData":{"DOI":"10.1111/ddi.12422","ISSN":"14724642","abstract":"© 2016 John Wiley  &amp;  Sons Ltd. Aim: As global air temperatures continue to rise in response to climate change, environmental conditions for many freshwater fish species will change. Warming air temperatures may lead to warming lake temperatures, and subsequently, the availability of suitable thermal habitat space. Our objectives are to identify the responses of three fish species from three thermal guilds to climate change in Ontario and consequently, the potential for novel competitive interactions between two top predators. We focus on lakes in Ontario because it is a dynamic region that encapsulates the northern and southern range extents of warm and cold-water fish species. Location: Ontario, Canada. Methods: Using lake morphology, water chemistry, climate and fish occurrence data for smallmouth bass (warmwater predator), walleye (coolwater predator) and cisco (cold-water forage fish), we modelled the occurrence rates of three fish in 2050 and 2070 under 126 scenarios of climate change. We also calculated the percentage change in co-occurrence of walleye and smallmouth bass in 2050 and 2070. Results: Smallmouth bass occurrence rates were predicted to increase by ~306% (ranging between 55 and 422%) by 2070 relative to their current distributions. Walleye were projected to decline by 22% (-42 to a +6% change) and cisco by 26% (-7 to -47%) by 2070. By 2070, walleye-smallmouth bass co-occurrence was predicted to increase by 11%, with walleye in central and northern Ontario at greatest vulnerability due to increased competition with smallmouth bass. Main conclusions: These results highlight three unique responses to climate change: range expansion, northward range shift, and range contraction for warmwater, coolwater and cold-water fish species, respectively. Alterations in distributions of these three ecologically important fish species  may lead to shifts in fish community structure and novel species interactions in Ontario lakes, exacerbating the vulnerability of native coolwater predators to climate change.","author":[{"dropping-particle":"","family":"Zuiden","given":"T.M.","non-dropping-particle":"Van","parse-names":false,"suffix":""},{"dropping-particle":"","family":"Chen","given":"M.M.","non-dropping-particle":"","parse-names":false,"suffix":""},{"dropping-particle":"","family":"Stefanoff","given":"S.","non-dropping-particle":"","parse-names":false,"suffix":""},{"dropping-particle":"","family":"Lopez","given":"L.","non-dropping-particle":"","parse-names":false,"suffix":""},{"dropping-particle":"","family":"Sharma","given":"S.","non-dropping-particle":"","parse-names":false,"suffix":""}],"container-title":"Diversity and Distributions","id":"ITEM-2","issue":"5","issued":{"date-parts":[["2016"]]},"page":"603-614","publisher":"Wiley Online Library","title":"Projected impacts of climate change on three freshwater fishes and potential novel competitive interactions","type":"article-journal","volume":"22"},"uris":["http://www.mendeley.com/documents/?uuid=f18ca9f9-b653-4690-8dd2-24ed8a23e5fe"]}],"mendeley":{"formattedCitation":"(Comte et al. 2013; Van Zuiden et al. 2016)","plainTextFormattedCitation":"(Comte et al. 2013; Van Zuiden et al. 2016)","previouslyFormattedCitation":"(Comte et al. 2013; Van Zuiden et al. 2016)"},"properties":{"noteIndex":0},"schema":"https://github.com/citation-style-language/schema/raw/master/csl-citation.json"}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(Comte et al. 2013; Van Zuiden et al. 2016)</w:t>
      </w:r>
      <w:r w:rsidRPr="00324332">
        <w:rPr>
          <w:rFonts w:ascii="Times New Roman" w:hAnsi="Times New Roman" w:cs="Times New Roman"/>
        </w:rPr>
        <w:fldChar w:fldCharType="end"/>
      </w:r>
      <w:r w:rsidRPr="00324332">
        <w:rPr>
          <w:rFonts w:ascii="Times New Roman" w:hAnsi="Times New Roman" w:cs="Times New Roman"/>
        </w:rPr>
        <w:t xml:space="preserve">. Studies limited to local or regional scales may miss important mechanisms operating at larger scales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latitudes","type":"article-journal","volume":"83"},"uris":["http://www.mendeley.com/documents/?uuid=e4a08a9d-d2bb-3cef-bb8e-30efcf0bbca3"]},{"id":"ITEM-2","itemData":{"DOI":"10.1006/jfbi.1999.1159","ISSN":"00221112","abstract":"Higher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Biology","id":"ITEM-2","issue":"2","issued":{"date-parts":[["2000"]]},"language":"English","note":"293nq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latitude","type":"article-journal","volume":"56"},"uris":["http://www.mendeley.com/documents/?uuid=7d710dda-1143-3974-a345-f37e63913d96"]},{"id":"ITEM-3","itemData":{"DOI":"10.1111/j.0022-1112.2005.00734.x","ISBN":"0022-1112","ISSN":"00221112","PMID":"2551","abstract":"Variation in fecundity was examined from 32 populations of Arctic charr Salvelinus alpinus in eastern North America covering a range of 37 degrees latitude and extending from Maine, U.S.A., to northern Ellesmere Island in the Canadian Arctic. Populations were classed as dwarf, normal or anadromous and covered a suite of different habitat and climatic regimes. Fecundity varied with fork length (L-F), with L-F adjusted fecundity differing significantly among populations within each of the morphotypes implying that fecundity was a continuously responsive trait influenced by local environmental factors. Latitudinal variation in fecundity was also evident among morphotypes when the simultaneous effects of both latitude and LF were controlled. There was a significant trade-off between fecundity and egg size in two of five populations of anadromous Arctic chart, but no evidence in limited data from either normal or dwarf populations. In contrast with some other studies of fecundity in salmonids, there was no evidence for a latitudinal cline in egg size. (c) 2005 The Fisheries Society of the British Isles","author":[{"dropping-particle":"","family":"Power","given":"M.","non-dropping-particle":"","parse-names":false,"suffix":""},{"dropping-particle":"","family":"Dempson","given":"J. B.","non-dropping-particle":"","parse-names":false,"suffix":""},{"dropping-particle":"","family":"Reist","given":"J. D.","non-dropping-particle":"","parse-names":false,"suffix":""},{"dropping-particle":"","family":"Schwarz","given":"C. J.","non-dropping-particle":"","parse-names":false,"suffix":""},{"dropping-particle":"","family":"Power","given":"G.","non-dropping-particle":"","parse-names":false,"suffix":""}],"container-title":"Journal of Fish Biology","id":"ITEM-3","issue":"1","issued":{"date-parts":[["2005"]]},"page":"255-273","title":"Latitudinal variation in fecundity among Arctic charr populations in eastern North America","type":"article-journal","volume":"67"},"uris":["http://www.mendeley.com/documents/?uuid=e89db22f-2504-387a-87e7-dfb291aeaaab"]}],"mendeley":{"formattedCitation":"(Conover and Present 1990; Jonassen 2000; Power et al. 2005)","plainTextFormattedCitation":"(Conover and Present 1990; Jonassen 2000; Power et al. 2005)","previouslyFormattedCitation":"(Conover and Present 1990; Jonassen 2000; Power et al. 2005)"},"properties":{"noteIndex":0},"schema":"https://github.com/citation-style-language/schema/raw/master/csl-citation.json"}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(Conover and Present 1990; Jonassen 2000; Power et al. 2005)</w:t>
      </w:r>
      <w:r w:rsidRPr="00324332">
        <w:rPr>
          <w:rFonts w:ascii="Times New Roman" w:hAnsi="Times New Roman" w:cs="Times New Roman"/>
        </w:rPr>
        <w:fldChar w:fldCharType="end"/>
      </w:r>
      <w:r w:rsidRPr="00324332">
        <w:rPr>
          <w:rFonts w:ascii="Times New Roman" w:hAnsi="Times New Roman" w:cs="Times New Roman"/>
        </w:rPr>
        <w:t>. Large-scale studies can help provide context for local and regional dynamics and refine our understanding of and predictions for plastic or adaptive responses of populations to increasing water temperatures.</w:t>
      </w:r>
    </w:p>
    <w:p w14:paraId="5CF474F6" w14:textId="2937DC08" w:rsidR="00F03B03" w:rsidRPr="00324332" w:rsidRDefault="00F03B03" w:rsidP="009556DC">
      <w:pPr>
        <w:jc w:val="both"/>
        <w:rPr>
          <w:rFonts w:ascii="Times New Roman" w:hAnsi="Times New Roman" w:cs="Times New Roman"/>
        </w:rPr>
      </w:pPr>
    </w:p>
    <w:p w14:paraId="545D57AC" w14:textId="16136081" w:rsidR="00F03B03" w:rsidRPr="00324332" w:rsidRDefault="00F03B03" w:rsidP="009556DC">
      <w:pPr>
        <w:jc w:val="both"/>
        <w:rPr>
          <w:rFonts w:ascii="Times New Roman" w:hAnsi="Times New Roman" w:cs="Times New Roman"/>
        </w:rPr>
      </w:pPr>
      <w:r w:rsidRPr="00324332">
        <w:rPr>
          <w:rFonts w:ascii="Times New Roman" w:hAnsi="Times New Roman" w:cs="Times New Roman"/>
        </w:rPr>
        <w:t>Identification of how fish have adapted to climatic gradients (</w:t>
      </w:r>
      <w:r w:rsidRPr="00324332">
        <w:rPr>
          <w:rFonts w:ascii="Times New Roman" w:hAnsi="Times New Roman" w:cs="Times New Roman"/>
          <w:i/>
        </w:rPr>
        <w:t xml:space="preserve">i.e., </w:t>
      </w:r>
      <w:r w:rsidRPr="00324332">
        <w:rPr>
          <w:rFonts w:ascii="Times New Roman" w:hAnsi="Times New Roman" w:cs="Times New Roman"/>
        </w:rPr>
        <w:t xml:space="preserve">latitudinal and longitudinal) in environmental parameters, such as water temperature, may provide further insight to climate-driven shifts in the biological characteristics of fish populations. High-latitude populations which experience lower water temperatures and shorter growing seasons are expected to (1) have prolonged incubation periods and (2) exhibit slower egg development and smaller size-at-age than populations at lower latitudes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{"citationItems":[{"id":"ITEM-1","itemData":{"author":[{"dropping-particle":"","family":"Colby","given":"Peter J","non-dropping-particle":"","parse-names":false,"suffix":""},{"dropping-particle":"","family":"Brooke","given":"L T","non-dropping-particle":"","parse-names":false,"suffix":""}],"container-title":"Journal of the Fisheries Research Board of Canada","id":"ITEM-1","issue":"6","issued":{"date-parts":[["1973"]]},"page":"799-810","title":"Effects of Temperature on Embryonic-Development of Lake Herring (Coregonus-Artedii)","type":"article-journal","volume":"30"},"uris":["http://www.mendeley.com/documents/?uuid=1513deb8-af75-4cd7-9e4e-c5d99319ac4e"]},{"id":"ITEM-2","itemData":{"DOI":"10.1577/1548-8659(1970)99&lt;526:TTOYCC&gt;2.0.CO;2","ISBN":"0002-8487 1548-8659","ISSN":"0002-8487","author":[{"dropping-particle":"","family":"Edsall","given":"Thomas","non-dropping-particle":"","parse-names":false,"suffix":""},{"dropping-particle":"","family":"Colby","given":"Peter J","non-dropping-particle":"","parse-names":false,"suffix":""}],"chapter-number":"526","container-title":"Transactions of the American Fisheries Society","id":"ITEM-2","issue":"3","issued":{"date-parts":[["1970"]]},"page":"526-531","title":"Temperature Tolerance of Young-of-the-Year Cisco, Coregonus artedii","type":"article","volume":"99"},"uris":["http://www.mendeley.com/documents/?uuid=b7b532e6-a7e6-350a-b72e-5ff5bfcd4708"]},{"id":"ITEM-3","itemData":{"abstract":"We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coregonids","type":"article-journal","volume":"98"},"uris":["http://www.mendeley.com/documents/?uuid=1120a55e-f2ad-394b-ad89-0b3bb220dad8"]},{"id":"ITEM-4","itemData":{"DOI":"10.1139/F08-068","ISBN":"0706-652X","ISSN":"0706-652X","abstract":"Larval cisco (Coregonus artedi) were sampled from Lake Superior off the western coast of the Keweenaw Peninsula (Michigan, USA) to determine if the Keweenaw Current influences their distribution and growth. Bongo net tows were conducted during April-June 2000 from four transects extending from 0.1 to 17km offshore. For most sampling dates, cisco tended to be slightly more abundant, larger, and older at inshore locations. Later-hatched larvae appeared at the western-most transects first, during which time earlier-hatched larvae disappeared from the study area. This pattern followed what would be expected if larvae were being transported eastward by the prevailing Keweenaw Current. Estimated growth rates were 84% higher for later-hatched compared with earlier-hatched larvae and 25% lower for offshore larvae from the eastern-most transects compared with elsewhere. Accordingly, surface water temperatures partly explained spatial and temporal variations in growth rate. These results indicate that cisco larvae in Lake Superior may be transported great distances from major spawning sites by longshore currents and that the temperature regime of nursery areas may largely control their growth.","author":[{"dropping-particle":"","family":"Oyadomari","given":"Jason K","non-dropping-particle":"","parse-names":false,"suffix":""},{"dropping-particle":"","family":"Auer","given":"Nancy A","non-dropping-particle":"","parse-names":false,"suffix":""}],"container-title":"Canadian Journal of Fisheries and Aquatic Sciences","id":"ITEM-4","issue":"7","issued":{"date-parts":[["2008"]]},"language":"English","note":"322ex Times Cited:6 Cited References Count:51","page":"1447-1458","title":"Transport and growth of larval cisco (Coregonus artedi) in the Keweenaw Current region of Lake Superior","type":"article-journal","volume":"65"},"uris":["http://www.mendeley.com/documents/?uuid=8fcda922-c736-3503-9007-636bb3f18980"]},{"id":"ITEM-5","itemData":{"ISBN":"1239-6095","ISSN":"12396095","abstract":"Vendace (Coregonus albula (L.)) and whitefish (C. lavaretus L.) larvae were sampled by stratified random sampling design in four Finnish lakes. Otolith microstructure analysis was used to investigate individual age, hatching time and growth rate of newly hatched larvae to reveal possible size-selective mortality during early life. The majority of the larvae hatched during a short period after the ice-off. Significant differences in hatching length between the lakes were found. Growth rate decreased when larvae became larger and the growth rate was slowest in the lake with the highest density of larvae. However, larger larvae were not relatively more abundant after first weeks and thus, size-dependent mortality was not evident. Hence, we observed that mortality of these two coregonid species during the first weeks was rather random in relation to size of the larvae. Overall, the mortality of vendace larvae with smaller hatching length was higher than that of larger whitefish larvae.","author":[{"dropping-particle":"","family":"Urpanen","given":"Olli","non-dropping-particle":"","parse-names":false,"suffix":""},{"dropping-particle":"","family":"Huuskonen","given":"Hannu","non-dropping-particle":"","parse-names":false,"suffix":""},{"dropping-particle":"","family":"Marjomäki","given":"Timo J","non-dropping-particle":"","parse-names":false,"suffix":""},{"dropping-particle":"","family":"Karjalainen","given":"Juha","non-dropping-particle":"","parse-names":false,"suffix":""}],"container-title":"Boreal Environment Research","id":"ITEM-5","issue":"3","issued":{"date-parts":[["2005"]]},"language":"English","note":"942ie Times Cited:16 Cited References Count:67","page":"225-238","title":"Growth and size-selective mortality of vendace (Coregonus albula (L.)) and whitefish (C. lavaretus L.) larvae","type":"article-journal","volume":"10"},"uris":["http://www.mendeley.com/documents/?uuid=b50a84f1-9d28-3e02-8cfe-8bdf61bd9038"]},{"id":"ITEM-6","itemData":{"DOI":"10.1007/s10750-016-2807-6","ISBN":"0018-8158","ISSN":"15735117","abstract":"Hatching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J","non-dropping-particle":"","parse-names":false,"suffix":""}],"container-title":"Hydrobiologia","id":"ITEM-6","issue":"1","issued":{"date-parts":[["2016"]]},"language":"English","note":"Dv7qa Times Cited:0 Cited References Count:40","page":"135-143","title":"Environmental and genetic effects on larval hatching time in two coregonids","type":"article-journal","volume":"780"},"uris":["http://www.mendeley.com/documents/?uuid=0d549f7f-c7c3-3965-9f8a-2eeacb37787f"]}],"mendeley":{"formattedCitation":"(Colby and Brooke 1973; Edsall and Colby 1970; Karjalainen et al. 2015; Karjalainen, Jokinen, et al. 2016; Oyadomari and Auer 2008; Urpanen et al. 2005)","manualFormatting":"(Colby and Brooke 1973; Edsall and Colby 1970; Karjalainen et al. 2015; Karjalainen et al. 2016; Oyadomari and Auer 2008; Urpanen et al. 2005)","plainTextFormattedCitation":"(Colby and Brooke 1973; Edsall and Colby 1970; Karjalainen et al. 2015; Karjalainen, Jokinen, et al. 2016; Oyadomari and Auer 2008; Urpanen et al. 2005)","previouslyFormattedCitation":"(Colby and Brooke 1973; Edsall and Colby 1970; Karjalainen et al. 2015; Karjalainen, Jokinen, et al. 2016; Oyadomari and Auer 2008; Urpanen et al. 2005)"},"properties":{"noteIndex":0},"schema":"https://github.com/citation-style-language/schema/raw/master/csl-citation.json"}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(Colby and Brooke 1973; Edsall and Colby 1970; Karjalainen et al. 2015; Karjalainen et al. 2016; Oyadomari and Auer 2008; Urpanen et al. 2005)</w:t>
      </w:r>
      <w:r w:rsidRPr="00324332">
        <w:rPr>
          <w:rFonts w:ascii="Times New Roman" w:hAnsi="Times New Roman" w:cs="Times New Roman"/>
        </w:rPr>
        <w:fldChar w:fldCharType="end"/>
      </w:r>
      <w:r w:rsidRPr="00324332">
        <w:rPr>
          <w:rFonts w:ascii="Times New Roman" w:hAnsi="Times New Roman" w:cs="Times New Roman"/>
        </w:rPr>
        <w:t xml:space="preserve">. However, a </w:t>
      </w:r>
      <w:r w:rsidRPr="00324332">
        <w:rPr>
          <w:rFonts w:ascii="Times New Roman" w:hAnsi="Times New Roman" w:cs="Times New Roman"/>
        </w:rPr>
        <w:lastRenderedPageBreak/>
        <w:t>number of species (</w:t>
      </w:r>
      <w:r w:rsidRPr="00324332">
        <w:rPr>
          <w:rFonts w:ascii="Times New Roman" w:hAnsi="Times New Roman" w:cs="Times New Roman"/>
          <w:i/>
        </w:rPr>
        <w:t>e.g.,</w:t>
      </w:r>
      <w:r w:rsidRPr="00324332">
        <w:rPr>
          <w:rFonts w:ascii="Times New Roman" w:hAnsi="Times New Roman" w:cs="Times New Roman"/>
        </w:rPr>
        <w:t xml:space="preserve"> Arctic char </w:t>
      </w:r>
      <w:r w:rsidRPr="00324332">
        <w:rPr>
          <w:rFonts w:ascii="Times New Roman" w:hAnsi="Times New Roman" w:cs="Times New Roman"/>
          <w:i/>
        </w:rPr>
        <w:t xml:space="preserve">Salvelinus </w:t>
      </w:r>
      <w:proofErr w:type="spellStart"/>
      <w:r w:rsidRPr="00324332">
        <w:rPr>
          <w:rFonts w:ascii="Times New Roman" w:hAnsi="Times New Roman" w:cs="Times New Roman"/>
          <w:i/>
        </w:rPr>
        <w:t>alpinus</w:t>
      </w:r>
      <w:proofErr w:type="spellEnd"/>
      <w:r w:rsidRPr="00324332">
        <w:rPr>
          <w:rFonts w:ascii="Times New Roman" w:hAnsi="Times New Roman" w:cs="Times New Roman"/>
        </w:rPr>
        <w:t xml:space="preserve">, Atlantic cod </w:t>
      </w:r>
      <w:r w:rsidRPr="00324332">
        <w:rPr>
          <w:rFonts w:ascii="Times New Roman" w:hAnsi="Times New Roman" w:cs="Times New Roman"/>
          <w:i/>
        </w:rPr>
        <w:t xml:space="preserve">Gadus </w:t>
      </w:r>
      <w:proofErr w:type="spellStart"/>
      <w:r w:rsidRPr="00324332">
        <w:rPr>
          <w:rFonts w:ascii="Times New Roman" w:hAnsi="Times New Roman" w:cs="Times New Roman"/>
          <w:i/>
        </w:rPr>
        <w:t>morhua</w:t>
      </w:r>
      <w:proofErr w:type="spellEnd"/>
      <w:r w:rsidRPr="00324332">
        <w:rPr>
          <w:rFonts w:ascii="Times New Roman" w:hAnsi="Times New Roman" w:cs="Times New Roman"/>
        </w:rPr>
        <w:t xml:space="preserve">, Atlantic silversides </w:t>
      </w:r>
      <w:proofErr w:type="spellStart"/>
      <w:r w:rsidRPr="00324332">
        <w:rPr>
          <w:rFonts w:ascii="Times New Roman" w:hAnsi="Times New Roman" w:cs="Times New Roman"/>
          <w:i/>
        </w:rPr>
        <w:t>Menidia</w:t>
      </w:r>
      <w:proofErr w:type="spellEnd"/>
      <w:r w:rsidRPr="00324332">
        <w:rPr>
          <w:rFonts w:ascii="Times New Roman" w:hAnsi="Times New Roman" w:cs="Times New Roman"/>
          <w:i/>
        </w:rPr>
        <w:t xml:space="preserve"> </w:t>
      </w:r>
      <w:proofErr w:type="spellStart"/>
      <w:r w:rsidRPr="00324332">
        <w:rPr>
          <w:rFonts w:ascii="Times New Roman" w:hAnsi="Times New Roman" w:cs="Times New Roman"/>
          <w:i/>
        </w:rPr>
        <w:t>menidia</w:t>
      </w:r>
      <w:proofErr w:type="spellEnd"/>
      <w:r w:rsidRPr="00324332">
        <w:rPr>
          <w:rFonts w:ascii="Times New Roman" w:hAnsi="Times New Roman" w:cs="Times New Roman"/>
        </w:rPr>
        <w:t xml:space="preserve">, Atlantic salmon </w:t>
      </w:r>
      <w:r w:rsidRPr="00324332">
        <w:rPr>
          <w:rFonts w:ascii="Times New Roman" w:hAnsi="Times New Roman" w:cs="Times New Roman"/>
          <w:i/>
        </w:rPr>
        <w:t xml:space="preserve">Salmo </w:t>
      </w:r>
      <w:proofErr w:type="spellStart"/>
      <w:r w:rsidRPr="00324332">
        <w:rPr>
          <w:rFonts w:ascii="Times New Roman" w:hAnsi="Times New Roman" w:cs="Times New Roman"/>
          <w:i/>
        </w:rPr>
        <w:t>salar</w:t>
      </w:r>
      <w:proofErr w:type="spellEnd"/>
      <w:r w:rsidRPr="00324332">
        <w:rPr>
          <w:rFonts w:ascii="Times New Roman" w:hAnsi="Times New Roman" w:cs="Times New Roman"/>
        </w:rPr>
        <w:t xml:space="preserve">, striped bass </w:t>
      </w:r>
      <w:proofErr w:type="spellStart"/>
      <w:r w:rsidRPr="00324332">
        <w:rPr>
          <w:rFonts w:ascii="Times New Roman" w:hAnsi="Times New Roman" w:cs="Times New Roman"/>
          <w:i/>
        </w:rPr>
        <w:t>Morone</w:t>
      </w:r>
      <w:proofErr w:type="spellEnd"/>
      <w:r w:rsidRPr="00324332">
        <w:rPr>
          <w:rFonts w:ascii="Times New Roman" w:hAnsi="Times New Roman" w:cs="Times New Roman"/>
          <w:i/>
        </w:rPr>
        <w:t xml:space="preserve"> saxatilis</w:t>
      </w:r>
      <w:r w:rsidRPr="00324332">
        <w:rPr>
          <w:rFonts w:ascii="Times New Roman" w:hAnsi="Times New Roman" w:cs="Times New Roman"/>
        </w:rPr>
        <w:t xml:space="preserve">, and turbot </w:t>
      </w:r>
      <w:r w:rsidRPr="00324332">
        <w:rPr>
          <w:rFonts w:ascii="Times New Roman" w:hAnsi="Times New Roman" w:cs="Times New Roman"/>
          <w:i/>
        </w:rPr>
        <w:t>Scophthalmus maximus</w:t>
      </w:r>
      <w:r w:rsidRPr="00324332">
        <w:rPr>
          <w:rFonts w:ascii="Times New Roman" w:hAnsi="Times New Roman" w:cs="Times New Roman"/>
        </w:rPr>
        <w:t xml:space="preserve">) have demonstrated an </w:t>
      </w:r>
      <w:r w:rsidRPr="00324332">
        <w:rPr>
          <w:rFonts w:ascii="Calibri" w:hAnsi="Calibri" w:cs="Calibri"/>
        </w:rPr>
        <w:t>﻿</w:t>
      </w:r>
      <w:r w:rsidRPr="00324332">
        <w:rPr>
          <w:rFonts w:ascii="Times New Roman" w:hAnsi="Times New Roman" w:cs="Times New Roman"/>
        </w:rPr>
        <w:t>inverse relationship between the length of the growing season and growth potential (</w:t>
      </w:r>
      <w:r w:rsidRPr="00324332">
        <w:rPr>
          <w:rFonts w:ascii="Times New Roman" w:hAnsi="Times New Roman" w:cs="Times New Roman"/>
          <w:i/>
        </w:rPr>
        <w:t>i.e.,</w:t>
      </w:r>
      <w:r w:rsidRPr="00324332">
        <w:rPr>
          <w:rFonts w:ascii="Times New Roman" w:hAnsi="Times New Roman" w:cs="Times New Roman"/>
        </w:rPr>
        <w:t xml:space="preserve"> countergradient variation;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{"citationItems":[{"id":"ITEM-1","itemData":{"DOI":"10.1007/PL00008848","ISBN":"0029-8549","ISSN":"00298549","PMID":"85386700007","abstract":"Understanding the evolution of growth rate re- quires knowledge of the physiology of growth. This study explored the physiological basis of countergradient variation (CnGV) in somatic growth across latitudinal populations of the Atlantic silverside, Menidia menidia. Energetics of northern (Nova Scotia, Canada) and south- ern (South Carolina, USA) genotypes were compared across resource levels, temperatures, and fish sizes to identify trade-offs to rapid growth. Offered unlimited re- sources, genotypes differed in both energy acquisition and allocation. Food consumption, growth, and efficien- cy of northern genotypes were consistently higher than in southern genotypes, across temperatures and body siz- es. Feeding metabolism (specific dynamic action; SDA) was proportional to meal size, differing between geno- types to the extent that food consumption differed. Given limited resources, northern and southern genotypes dis- played similar growth, efficiency, routine activity, and SDA across temperatures and fish sizes. Routine metab- olism was equal at 17°C and 22°C, yet was significantly higher in northern fish at 28°C. Growth rates in M. meni- dia do not appear to trade off across environments or body sizes, i.e., at no temperature, ration, or size do southern fish outgrow northern conspecifics. Nor does submaximal growth result from increased costs of main- tenance, tissue synthesis, or routine activity. Based on our findings, we propose that CnGV consumption and growth in M. menidia likely result from trade-offs with J.M. Billerbeck (</w:instrText>
      </w:r>
      <w:r w:rsidR="00FC5612">
        <w:rPr>
          <w:rFonts w:ascii="Apple Color Emoji" w:hAnsi="Apple Color Emoji" w:cs="Apple Color Emoji"/>
        </w:rPr>
        <w:instrText>✉</w:instrText>
      </w:r>
      <w:r w:rsidR="00FC5612">
        <w:rPr>
          <w:rFonts w:ascii="Times New Roman" w:hAnsi="Times New Roman" w:cs="Times New Roman"/>
        </w:rPr>
        <w:instrText>) Department of Ecology and Evolution, State University of New York, Stony Brook, NY 11794-5245, USA e-mail: jeanm@life.bio.sunysb.edu Fax: +1-516-6327626 E.T. Schultz Department of Ecology and Evolutionary Biology, University of Connecticut, Storrs, CT 06269-3043, USA D.O. Conover Marine Sciences Research Center, State University of New York, Stony Brook, NY 11794-5000, USA other energetic components, namely sustained and burst swimming","author":[{"dropping-particle":"","family":"Billerbeck","given":"Jean M","non-dropping-particle":"","parse-names":false,"suffix":""},{"dropping-particle":"","family":"Schultz","given":"Eric T","non-dropping-particle":"","parse-names":false,"suffix":""},{"dropping-particle":"","family":"Conover","given":"David O","non-dropping-particle":"","parse-names":false,"suffix":""}],"container-title":"Oecologia","id":"ITEM-1","issue":"2","issued":{"date-parts":[["2000"]]},"language":"English","note":"285jv Times Cited:107 Cited References Count:58","page":"210-219","title":"Adaptive variation in energy acquisition and allocation among latitudinal populations of the Atlantic silverside","type":"article-journal","volume":"122"},"uris":["http://www.mendeley.com/documents/?uuid=a10d5b4f-cd1a-3dd1-97f8-1fde4c99fca4"]},{"id":"ITEM-2","itemData":{"DOI":"10.1139/cjfas-55-5-1149","ISBN":"0706-652X","ISSN":"0706652X","abstract":"Genetic differences among populations of Atlantic silverside (\\textit{Menidia menidia}) are hypothesized to be evolutionary responses to intense, size-selective winter mortality at high latitudes. Three experiments were conducted to test features of winter mortality. In the first experiment, we varied size and whether food was provided or withheld; temperatures were permitted to follow ambient (New York) wintertime fluctuations. Mortality and depletion of energy reserves were more rapid in the units receiving no food. Small fish died before larger fish in these units, but not in the units receiving food. Energy depletion of fish in the no-food treatment resembled that of fish in the wild. In the second experiment, we varied size and population of origin, representing high-latitude (Nova Scotia), midlatitude (New York), and low-latitude (South Carolina) populations. These fish were provided food and showed minimal depletion of energy reserves, but mortality rates were high when water temperatures were low. Mortality did not vary with size in New York and South Carolina fish, but was highest in intermediate-size fish from Nova Scotia. There was a pronounced population difference in survival rate (Nova Scotia {&gt;} New York {&gt;} South Carolina). In the third experiment, food was withheld and extreme low temperatures were moderated. Energy depletion was rapid and small fish died before large fish. We conclude that populations in seasonal environments are likely to be subject to size-selective winter mortality when energy reserves are depleted and that juvenile growth rates have evolved in response to this selection pressure. In addition, high-latitude populations have evolved greater tolerance to other winter stresses associated with low temperatures.","author":[{"dropping-particle":"","family":"Schultz","given":"E T","non-dropping-particle":"","parse-names":false,"suffix":""},{"dropping-particle":"","family":"Conover","given":"David O","non-dropping-particle":"","parse-names":false,"suffix":""},{"dropping-particle":"","family":"Ehtisham","given":"A","non-dropping-particle":"","parse-names":false,"suffix":""}],"container-title":"Canadian Journal of Fisheries and Aquatic Sciences","id":"ITEM-2","issue":"5","issued":{"date-parts":[["1998"]]},"language":"English","note":"117nb Times Cited:80 Cited References Count:40","page":"1149-1157","title":"The dead of winter: size-dependent variation and genetic differences in seasonal mortality among Atlantic silverside (Atherinidae: \\textit{Menidia menidia}) from different latitudes","type":"article-journal","volume":"55"},"uris":["http://www.mendeley.com/documents/?uuid=67eee393-2a2a-38c5-bc49-fe05a2b58547"]},{"id":"ITEM-3","itemData":{"DOI":"10.1890/0012-9658(2002)083[1252:IVILVI]2.0.CO;2","ISBN":"0012-9658","ISSN":"1939-9170","PMID":"941","abstract":"With a simple model, I show that comparisons of invasibility between regions are impossible to make unless one can control for all of the variables besides invasibility that influence exotic richness, including the rates of immigration of species and the characteristics of the invading species themselves. Using data from the literature for 184 sites around the world, I found that nature reserves had one-half of the exotic fraction of sites outside reserves, and island sites had nearly three times the exotic fraction of mainland sites. However, the exotic fraction and the number of exotics were also dependent on site area, and this had to be taken into account to make valid comparisons between sites. The number of native species was used as a surrogate for site area and habitat diversity. Nearly 70% of the variation in the number of exotic species was accounted for by a multiple regression containing the following predictors: the number of native species, whether the site was an island or on the mainland, and whether or not it was a nature reserve. After controlling for scale, there were significant differences among biomes, but not continents, in their level of invasion. Multiple biome regions and temperate agricultural or urban sites were among the most invaded biomes, and deserts and savannas were among the least. However, there was considerable within-group variation in the mean degree of invasion. Scale-controlled analysis also showed that the New World is significantly more invaded than the Old World, but only when site native richness (probably a surrogate for habitat diversity) is factored out. Contrary to expectation, communities richer in native species had more, not fewer, exotics. For mainland sites, the degree of invasion increased with latitude, but there was no such relationship for islands. Although islands are more invaded than mainland sites, this is apparently not because of low native species richness, as the islands in this data set were no less rich in native species than were mainland sites of similar area. The number of exotic species in nature reserves increases with the number of visitors. However, it is difficult to draw conclusions about relative invasibility, invasion potential, or the roles of dispersal and disturbance from any of these results. Most of the observed patterns here and in the literature could potentially be explained by differences between regions in species properties, ecosystem properties, or propagule press…","author":[{"dropping-particle":"","family":"Yamahira","given":"Kazunori","non-dropping-particle":"","parse-names":false,"suffix":""},{"dropping-particle":"","family":"Conover","given":"David O","non-dropping-particle":"","parse-names":false,"suffix":""}],"container-title":"Ecology","id":"ITEM-3","issue":"5","issued":{"date-parts":[["2002"]]},"page":"1252-1262","title":"Intra- vs . Interspecific Latitudinal Variation in Growth : Adaptation to Temperature or Seasonality?","type":"article-journal","volume":"83"},"uris":["http://www.mendeley.com/documents/?uuid=c60abaf5-e1d3-3d23-ac7f-0a576518145e"]},{"id":"ITEM-4","itemData":{"DOI":"10.1016/S0169-5347(00)89081-3","ISBN":"0169-5347","ISSN":"01695347","PMID":"21237029","abstract":"Countergradient variation is a geographical pattern of genotypes (with respect to environments) in which genetic influences on a trait oppose environmental influences, thereby minimizing phenotypic change along the gradient. Phenotypic similarity across changing environments ought to be of intense interest because it belies considerable genotypic change. When it occurs in characters that are positively associated with fitness, countergradient variation conflicts with the hypothesis that local adaptation to one environment trades off against performance in another environment. Cases of countergradient variation therefore offer unique insight into the mechanisms that produce and maintain phenotypic similarity and/or differences along environmental gradients. © 1995.","author":[{"dropping-particle":"","family":"Conover","given":"David O","non-dropping-particle":"","parse-names":false,"suffix":""},{"dropping-particle":"","family":"Schultz","given":"Eric T","non-dropping-particle":"","parse-names":false,"suffix":""}],"container-title":"Trends in Ecology &amp; Evolution","edition":"1995/06/01","id":"ITEM-4","issue":"6","issued":{"date-parts":[["1995"]]},"note":"Conover, D O Schultz, E T eng England Trends Ecol Evol. 1995 Jun;10(6):248-52. doi: 10.1016/S0169-5347(00)89081-3.","page":"248-252","title":"Phenotypic similarity and the evolutionary significance of countergradient variation","type":"article-journal","volume":"10"},"uris":["http://www.mendeley.com/documents/?uuid=3a6a9da1-eeaa-36f3-b4ed-bebae91ce84e"]},{"id":"ITEM-5","itemData":{"DOI":"Doi 10.1007/Bf00317554","ISSN":"0029-8549","author":[{"dropping-particle":"","family":"Conover","given":"David O","non-dropping-particle":"","parse-names":false,"suffix":""},{"dropping-particle":"","family":"Present","given":"M.C.","non-dropping-particle":"","parse-names":false,"suffix":""}],"container-title":"Oecologica","id":"ITEM-5","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latitudes","type":"article-journal","volume":"83"},"uris":["http://www.mendeley.com/documents/?uuid=e4a08a9d-d2bb-3cef-bb8e-30efcf0bbca3"]},{"id":"ITEM-6","itemData":{"DOI":"10.2307/2390285","ISBN":"02698463","ISSN":"13652435","abstract":"... Table 3. Growth rate of Fundulus heteroclitus in the first three weeks after hatching with respect ... assumption has been tested in other species: genetic differences in larval growth rate persist among ... evidence from field popula- tions of F. heteroclitus for higher growth rates of high ... \\n","author":[{"dropping-particle":"","family":"Schultz","given":"E T","non-dropping-particle":"","parse-names":false,"suffix":""},{"dropping-particle":"","family":"Reynolds","given":"K E","non-dropping-particle":"","parse-names":false,"suffix":""},{"dropping-particle":"","family":"Conover","given":"David O","non-dropping-particle":"","parse-names":false,"suffix":""}],"container-title":"Functional Ecology","id":"ITEM-6","issue":"3","issued":{"date-parts":[["1996"]]},"language":"English","note":"Vh861 Times Cited:108 Cited References Count:73","page":"366","title":"Countergradient Variation in Growth Among Newly Hatched Fundulus Heteroclitus: Geographic Differences Revealed by Common-Environment Experiments","type":"article-journal","volume":"10"},"uris":["http://www.mendeley.com/documents/?uuid=17213595-bb18-374f-aa0e-1866e07fc007"]},{"id":"ITEM-7","itemData":{"DOI":"10.1006/jfbi.1999.1159","ISSN":"00221112","abstract":"Higher growth capacity and food conversion efficiency was observed in populations of juvenile halibut from high Hippoglossus hippoglossus compared lower latitudes. In addition, temperature adaptation shown by the lower temperature optimum for growth in the Norwegian population (mean +/- S.E. 12.9 +/- 0.1 degrees C) compared with the Icelandic and Canadian populations (14.2 +/- 0.2 and 13.9 +/- 0.3 degrees C respectively), seems to occur. Overall the data support the hypothesis of countergradient variation in growth. These results have implications firstly for selection focusing on growth performance in halibut culture; and secondly, for safe prediction of growth, since if countergradient variation in growth performance occurs one cannot assume automatically that a species will respond to the same set of physiological parameters in the same way throughout its range. (C) 2000 The Fisheries Society of the British Isles.","author":[{"dropping-particle":"","family":"Jonassen","given":"T","non-dropping-particle":"","parse-names":false,"suffix":""}],"container-title":"Journal of Fish Biology","id":"ITEM-7","issue":"2","issued":{"date-parts":[["2000"]]},"language":"English","note":"293nq Times Cited:76 Cited References Count:53","page":"279-294","title":"Geographic variation in growth and food conversion efficiency of juvenile Atlantic halibut related to latitude","type":"article-journal","volume":"56"},"uris":["http://www.mendeley.com/documents/?uuid=7d710dda-1143-3974-a345-f37e63913d96"]},{"id":"ITEM-8","itemData":{"DOI":"10.1007/s10750-009-0043-z","ISBN":"0018-8158","ISSN":"00188158","abstract":"Biological data from 66 populations of Arctic charr, Salvelinus alpinus, from eastern North America were analysed to test the applicability of the countergradient hypothesis as an explanation of dif-ferences in seasonally adjusted growth rates. Samples were obtained along a 37° latitudinal gradient and partitioned among anadromous, normal lacustrine, and dwarf lacustrine Arctic charr morphotypes. Models relating length-at-age or age-specific growth rates to latitude were estimated for each morphotype. Length-at-age declined with latitude for anadromous and lacustrine charr. Age-specific growth rates also varied with latitude, particularly for normal lacustrine charr. Results of analyses provide support for the counter-gradient hypothesis in growth performance of normal lacustrine morphotypes, where northern populations compensate for the shorter growth season with a greater rate of growth than southern populations. Anadromous charr exhibited equivocal evidence of countergradient variation, while results for dwarf lacustrine Arctic charr populations were inconclusive owing to the limited range of ages, and latitudes for which data were available.","author":[{"dropping-particle":"","family":"Chavarie","given":"Louise","non-dropping-particle":"","parse-names":false,"suffix":""},{"dropping-particle":"","family":"Dempson","given":"J Brian","non-dropping-particle":"","parse-names":false,"suffix":""},{"dropping-particle":"","family":"Schwarz","given":"C J","non-dropping-particle":"","parse-names":false,"suffix":""},{"dropping-particle":"","family":"Reist","given":"J D","non-dropping-particle":"","parse-names":false,"suffix":""},{"dropping-particle":"","family":"Power","given":"G.","non-dropping-particle":"","parse-names":false,"suffix":""},{"dropping-particle":"","family":"Power","given":"M","non-dropping-particle":"","parse-names":false,"suffix":""}],"container-title":"Hydrobiologia","id":"ITEM-8","issue":"1","issued":{"date-parts":[["2010"]]},"page":"161-177","title":"Latitudinal variation in growth among Arctic charr in eastern North America: Evidence for countergradient variation?","type":"article-journal","volume":"650"},"uris":["http://www.mendeley.com/documents/?uuid=cb1e8c24-b300-3b55-a085-53a97720c755"]}],"mendeley":{"formattedCitation":"(Billerbeck et al. 2000; Chavarie et al. 2010; Conover and Present 1990; Conover and Schultz 1995; Jonassen 2000; Schultz et al. 1996, 1998; Yamahira and Conover 2002)","manualFormatting":"Billerbeck et al. 2000; Chavarie et al. 2010; Conover and Schultz 1995; Conover and Present 1990; Jonassen 2000; Schultz et al. 1996, 1998; Yamahira et al. 2002)","plainTextFormattedCitation":"(Billerbeck et al. 2000; Chavarie et al. 2010; Conover and Present 1990; Conover and Schultz 1995; Jonassen 2000; Schultz et al. 1996, 1998; Yamahira and Conover 2002)","previouslyFormattedCitation":"(Billerbeck et al. 2000; Chavarie et al. 2010; Conover and Present 1990; Conover and Schultz 1995; Jonassen 2000; Schultz et al. 1996, 1998; Yamahira and Conover 2002)"},"properties":{"noteIndex":0},"schema":"https://github.com/citation-style-language/schema/raw/master/csl-citation.json"}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Billerbeck et al. 2000; Chavarie et al. 2010; Conover and Schultz 1995; Conover and Present 1990; Jonassen 2000; Schultz et al. 1996, 1998; Yamahira et al. 2002)</w:t>
      </w:r>
      <w:r w:rsidRPr="00324332">
        <w:rPr>
          <w:rFonts w:ascii="Times New Roman" w:hAnsi="Times New Roman" w:cs="Times New Roman"/>
        </w:rPr>
        <w:fldChar w:fldCharType="end"/>
      </w:r>
      <w:r w:rsidRPr="00324332">
        <w:rPr>
          <w:rFonts w:ascii="Times New Roman" w:hAnsi="Times New Roman" w:cs="Times New Roman"/>
        </w:rPr>
        <w:t>, where higher-latitude populations have higher growth potential compared with lower-latitude populations. Countergradient variation suggests that higher-latitude populations compensate for a shorter growing season by evolving a higher overall capacity (efficiency) for growth; therefore, growing proportionally faster than those from lower latitudes across all temperatures (</w:t>
      </w:r>
      <w:r w:rsidRPr="00324332">
        <w:rPr>
          <w:rFonts w:ascii="Times New Roman" w:hAnsi="Times New Roman" w:cs="Times New Roman"/>
          <w:i/>
        </w:rPr>
        <w:t>e.g.,</w:t>
      </w:r>
      <w:r w:rsidRPr="00324332">
        <w:rPr>
          <w:rFonts w:ascii="Times New Roman" w:hAnsi="Times New Roman" w:cs="Times New Roman"/>
        </w:rPr>
        <w:t xml:space="preserve"> Figure 2, middle panel).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{"citationItems":[{"id":"ITEM-1","itemData":{"DOI":"Doi 10.1007/Bf00317554","ISSN":"0029-8549","author":[{"dropping-particle":"","family":"Conover","given":"David O","non-dropping-particle":"","parse-names":false,"suffix":""},{"dropping-particle":"","family":"Present","given":"M.C.","non-dropping-particle":"","parse-names":false,"suffix":""}],"container-title":"Oecologica","id":"ITEM-1","issue":"3","issued":{"date-parts":[["1990"]]},"language":"English","note":"Dl364 Times Cited:398 Cited References Count:54","page":"316-324","title":"Countergradient variation in growth rate: compensation for lenth of the growing season among Atlantic silversides from different latitudes","type":"article-journal","volume":"83"},"uris":["http://www.mendeley.com/documents/?uuid=e4a08a9d-d2bb-3cef-bb8e-30efcf0bbca3"]}],"mendeley":{"formattedCitation":"(Conover and Present 1990)","manualFormatting":"Conover and Present (1990)","plainTextFormattedCitation":"(Conover and Present 1990)","previouslyFormattedCitation":"(Conover and Present 1990)"},"properties":{"noteIndex":0},"schema":"https://github.com/citation-style-language/schema/raw/master/csl-citation.json"}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Conover and Present (1990)</w:t>
      </w:r>
      <w:r w:rsidRPr="00324332">
        <w:rPr>
          <w:rFonts w:ascii="Times New Roman" w:hAnsi="Times New Roman" w:cs="Times New Roman"/>
        </w:rPr>
        <w:fldChar w:fldCharType="end"/>
      </w:r>
      <w:r w:rsidRPr="00324332">
        <w:rPr>
          <w:rFonts w:ascii="Times New Roman" w:hAnsi="Times New Roman" w:cs="Times New Roman"/>
        </w:rPr>
        <w:t xml:space="preserve"> first suggested that life history traits in fishes can vary between latitudes and the driving selective force for this variation is size-dependent winter mortality in young-of-the-year (YOY). </w:t>
      </w:r>
      <w:r w:rsidRPr="00324332">
        <w:rPr>
          <w:rFonts w:ascii="Calibri" w:hAnsi="Calibri" w:cs="Calibri"/>
        </w:rPr>
        <w:t>﻿</w:t>
      </w:r>
      <w:r w:rsidRPr="00324332">
        <w:rPr>
          <w:rFonts w:ascii="Times New Roman" w:hAnsi="Times New Roman" w:cs="Times New Roman"/>
        </w:rPr>
        <w:t xml:space="preserve">Such size-dependent winter mortality results in a strong and increasing selection pressure towards fast-growing fish with increasing latitude. In addition to north-south gradients, similar climatic gradients can be found at the same latitude across ecosystems. Longitudinal gradients across Europe and Asia provide a sharp contrast ranging from coastal, high-altitude mountains and deserts, to the tundra of Siberia. Such longitudinal adaptation might be categorized as local adaptation and </w:t>
      </w:r>
      <w:r w:rsidRPr="00324332">
        <w:rPr>
          <w:rFonts w:ascii="Calibri" w:hAnsi="Calibri" w:cs="Calibri"/>
        </w:rPr>
        <w:t>﻿</w:t>
      </w:r>
      <w:r w:rsidRPr="00324332">
        <w:rPr>
          <w:rFonts w:ascii="Times New Roman" w:hAnsi="Times New Roman" w:cs="Times New Roman"/>
        </w:rPr>
        <w:t>indicate inter-population differences in growth (Figure 2, left panel). Understanding how environmental variables are associated with climatic-gradients can prove useful to determine the genetic, environmental, and ecological mechanisms involved in population declines and therefore aid efforts to better predict species responses to future conditions, and aid in conservation and restoration efforts.</w:t>
      </w:r>
    </w:p>
    <w:p w14:paraId="5F00F080" w14:textId="45067E12" w:rsidR="00F03B03" w:rsidRPr="00324332" w:rsidRDefault="00F03B03" w:rsidP="009556DC">
      <w:pPr>
        <w:jc w:val="both"/>
        <w:rPr>
          <w:rFonts w:ascii="Times New Roman" w:hAnsi="Times New Roman" w:cs="Times New Roman"/>
        </w:rPr>
      </w:pPr>
    </w:p>
    <w:p w14:paraId="251F6231" w14:textId="4006A99F" w:rsidR="00F03B03" w:rsidRPr="00324332" w:rsidRDefault="00F03B03" w:rsidP="009556DC">
      <w:pPr>
        <w:jc w:val="both"/>
        <w:rPr>
          <w:rFonts w:ascii="Times New Roman" w:hAnsi="Times New Roman" w:cs="Times New Roman"/>
        </w:rPr>
      </w:pPr>
    </w:p>
    <w:p w14:paraId="5AA61EF6" w14:textId="0CCAEC2A" w:rsidR="00F03B03" w:rsidRPr="00324332" w:rsidRDefault="00F03B03" w:rsidP="009556DC">
      <w:pPr>
        <w:jc w:val="both"/>
        <w:rPr>
          <w:rFonts w:ascii="Times New Roman" w:hAnsi="Times New Roman" w:cs="Times New Roman"/>
        </w:rPr>
      </w:pPr>
      <w:r w:rsidRPr="00324332">
        <w:rPr>
          <w:rFonts w:ascii="Times New Roman" w:hAnsi="Times New Roman" w:cs="Times New Roman"/>
        </w:rPr>
        <w:t xml:space="preserve">Coregonines are of great socio-economic value but considered to be critically sensitive to the effects of climate change because they are cold, stenothermic fishes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Lakes","type":"article-journal","volume":"29"},"uris":["http://www.mendeley.com/documents/?uuid=efbd3358-ce1f-3dc7-afe5-232740387d1e"]},{"id":"ITEM-2","itemData":{"abstract":"We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coregonids","type":"article-journal","volume":"98"},"uris":["http://www.mendeley.com/documents/?uuid=1120a55e-f2ad-394b-ad89-0b3bb220dad8"]},{"id":"ITEM-3","itemData":{"DOI":"10.1002/ece3.1936","ISBN":"2045-7758 (Electronic)\\r2045-7758 (Linking)","ISSN":"20457758","PMID":"26865965","abstract":"© 2016 The Authors. Ecology and Evolution published by John Wiley &amp; Sons Ltd. Fish are known for their high phenotypic plasticity in life-history traits in relation to environmental variability, and this is particularly pronounced among salmonids in the Northern Hemisphere. Resource limitation leads to trade-offs in phenotypic plasticity between life-history traits related to the reproduction, growth, and survival of individual fish, which have consequences for the age and size distributions of populations, as well as their dynamics and productivity. We studied the effect of plasticity in growth and fecundity of vendace females on their reproductive traits using a series of long-term incubation experiments. The wild parental fish originated from four separate populations with markedly different densities, and hence naturally induced differences in their growth and fecundity. The energy allocation to somatic tissues and eggs prior to spawning served as a proxy for total resource availability to individual females, and its effects on offspring survival and growth were analyzed. Vendace females allocated a rather constant proportion of available energy to eggs (per body mass) despite different growth patterns depending on the total resources in the different lakes; investment into eggs thus dictated the share remaining for growth. The energy allocation to eggs per mass was higher in young than in old spawners and the egg size and the relative fecundity differed between them: Young females produced more and smaller eggs and larvae than old spawners. In contrast to earlier observations of salmonids, a shortage of maternal food resources did not increase offspring size and survival. Vendace females in sparse populations with ample resources and high growth produced larger eggs and larvae. Vendace accommodate strong population fluctuations by their high plasticity in growth and fecundity, which affect their offspring size and consequently their recruitment and productivity, and account for their persistence and resilience in the face of high fishing mortality.","author":[{"dropping-particle":"","family":"Karjalainen","given":"Juha","non-dropping-particle":"","parse-names":false,"suffix":""},{"dropping-particle":"","family":"Urpanen","given":"Olli","non-dropping-particle":"","parse-names":false,"suffix":""},{"dropping-particle":"","family":"Keskinen","given":"Tapio","non-dropping-particle":"","parse-names":false,"suffix":""},{"dropping-particle":"","family":"Huuskonen","given":"Hannu","non-dropping-particle":"","parse-names":false,"suffix":""},{"dropping-particle":"","family":"Sarvala","given":"Jouko","non-dropping-particle":"","parse-names":false,"suffix":""},{"dropping-particle":"","family":"Valkeajärvi","given":"Pentti","non-dropping-particle":"","parse-names":false,"suffix":""},{"dropping-particle":"","family":"Marjomäki","given":"Timo J","non-dropping-particle":"","parse-names":false,"suffix":""}],"container-title":"Ecology and Evolution","edition":"2016/02/13","id":"ITEM-3","issue":"3","issued":{"date-parts":[["2016"]]},"note":"Karjalainen, Juha Urpanen, Olli Keskinen, Tapio Huuskonen, Hannu Sarvala, Jouko Valkeajarvi, Pentti Marjomaki, Timo J eng England Ecol Evol. 2016 Jan 11;6(3):779-90. doi: 10.1002/ece3.1936. eCollection 2016 Feb.","page":"779-790","title":"Phenotypic plasticity in growth and fecundity induced by strong population fluctuations affects reproductive traits of female fish","type":"article-journal","volume":"6"},"uris":["http://www.mendeley.com/documents/?uuid=6a02a955-7a7c-3e31-820b-6b9161fc0371"]},{"id":"ITEM-4","itemData":{"DOI":"10.1111/jfb.12432","ISBN":"1095-8649","ISSN":"10958649","PMID":"24961386","abstract":"Conditions fish encounter during embryogenesis and early life history can leave lasting effects not only on morphology, but also on growth rate, life-history and behavioural traits. The ecology of offspring can be affected by conditions experienced by their parents and mother in particular. This review summarizes such early impacts and their ecological influences for a variety of teleost species, but with special reference to salmonids. Growth and adult body size, sex ratio, egg size, lifespan and tendency to migrate can all be affected by early influences. Mechanisms behind such phenotypically plastic impacts are not well known, but epigenetic change appears to be one central mechanism. The thermal regime during development and incubation is particularly important, but also early food consumption and intraspecific density can all be responsible for later life-history variation. For behavioural traits, early experiences with effects on brain, sensory development and cognition appear essential. This may also influence boldness and other social behaviours such as mate choice. At the end of the review, several issues and questions for future studies are given.","author":[{"dropping-particle":"","family":"Jonsson","given":"B.","non-dropping-particle":"","parse-names":false,"suffix":""},{"dropping-particle":"","family":"Jonsson","given":"Nina","non-dropping-particle":"","parse-names":false,"suffix":""}],"container-title":"Journal of Fish Biology","id":"ITEM-4","issue":"2","issued":{"date-parts":[["2014"]]},"page":"151-188","title":"Early environment influences later performance in fishes","type":"article","volume":"85"},"uris":["http://www.mendeley.com/documents/?uuid=fd5e17f6-7f67-3ecd-92b2-e5255d68c6c7"]},{"id":"ITEM-5","itemData":{"DOI":"10.1111/j.1365-2427.2010.02506.x","ISBN":"1365-2427","ISSN":"00465070","abstract":"Summary 1.The long-term suitability of Bassenthwaite Lake as a habitat for vendace (Coregonus albula) was assessed using two models. The first was the phytoplankton model (PROTECH) that provided temperature and phytoplankton biomass outputs that were used to drive a second model of lake oxygen (LOX). 2.Both temperature and oxygen concentrations were used to define the available habitat for the adult vendace, using 18 °C as an upper and 2 mg L−1 as a lower threshold, respectively. The outputs of both models were compared with 4 years of observed data for the purposes of validation and produced good simulations of water temperature, total chlorophyll a and oxygen concentrations in the epilimnion, hypolimnion and at the lake bottom. 3.Using the outputs of a regional climate model (RCM) simulating 20 years of both present and future climate conditions for this part of the United Kingdom, both models were re-run. These data suggest the future climate will cause a mean increase of &gt;2 °C in water temperature, little change in overall phytoplankton biomass and a 10% decline in oxygen concentration. 4.Using the thresholds defined above, the habitat volume will decline greatly under the future climate scenarios, with all of the 20 years simulated having periods of zero habitat volume for &gt;7 consecutive days, primarily caused by high temperature. These results suggest that the long-term viability of the lake as a habitat for this rare fish is extremely low.","author":[{"dropping-particle":"","family":"Elliott","given":"J Alex","non-dropping-particle":"","parse-names":false,"suffix":""},{"dropping-particle":"","family":"Bell","given":"Victoria A","non-dropping-particle":"","parse-names":false,"suffix":""}],"container-title":"Freshwater Biology","id":"ITEM-5","issue":"2","issued":{"date-parts":[["2011"]]},"page":"395-405","title":"Predicting the potential long-term influence of climate change on vendace (Coregonus albula) habitat in Bassenthwaite Lake, U.K.","type":"article-journal","volume":"56"},"uris":["http://www.mendeley.com/documents/?uuid=a373c4bf-80e9-35c3-8016-176e343ca1d1"]},{"id":"ITEM-6","itemData":{"ISBN":"978-1-934874-38-7","author":[{"dropping-particle":"","family":"Isaak","given":"Daniel J","non-dropping-particle":"","parse-names":false,"suffix":""}],"container-title":"Future of Fisheries: Perspectives for Emerging Professionals","id":"ITEM-6","issued":{"date-parts":[["2014"]]},"number-of-pages":"435-441","title":"Climate Change and the Future of Freshwater Fisheries","type":"book"},"uris":["http://www.mendeley.com/documents/?uuid=8cdd9a8d-1c6e-3ff5-8bf6-f67e20365a9c"]},{"id":"ITEM-7","itemData":{"DOI":"10.1007/s10750-012-1182-1","ISBN":"0018-8158","ISSN":"00188158","abstract":"Fish play a key role in the trophic dynamics of lakes. With climate warming, complex changes in fish assemblage structure may be expected owing to direct effects of temperature and indirect effects operating through eutrophication, water level changes, stratification and salinisation. We reviewed published and new long-term (10–100 years) fish data series from 24 European lakes (area: 0.04–5,648 km2; mean depth: 1–177 m; a north–south gradient from Sweden to Spain). Along with an annual temperature increase of about 0.15–0.3°C per decade profound changes have occurred in either fish assemblage composition, body size and/or age structure during recent decades and a shift towards higher dominance of eurythermal species. These shifts have occurred despite a reduction in nutrient loading in many of the lakes that should have benefited the larger-sized individuals and the fish species typically inhabiting cold-water, low-nutrient lakes. The cold-stenothermic Arctic charr has been particularly affected and its abundance has decreased in the majority of the lakes where its presence was recorded. The harvest of cool-stenothermal brown trout has decreased substantially in two southern lakes. Vendace, whitefish and smelt show a different response depending on lake depth and latitude. Perch has apparently been stimulated in the north, with stronger year classes in warm years, but its abundance has declined in the southern Lake Maggiore, Italy. Where introduced, roach seems to take advantage of the higher temperature after years of low population densities. Eurythermal species such as common bream, pike–perch and/or shad are apparently on the increase in several of the lakes. The response of fish to the warming has been surprisingly strong and fast in recent decades, making them ideal sentinels for detecting and documenting climate-induced modifications of freshwater ecosystems.","author":[{"dropping-particle":"","family":"Jeppesen","given":"Erik","non-dropping-particle":"","parse-names":false,"suffix":""},{"dropping-particle":"","family":"Mehner","given":"Thomas","non-dropping-particle":"","parse-names":false,"suffix":""},{"dropping-particle":"","family":"Winfield","given":"Ian J","non-dropping-particle":"","parse-names":false,"suffix":""},{"dropping-particle":"","family":"Kangur","given":"Külli","non-dropping-particle":"","parse-names":false,"suffix":""},{"dropping-particle":"","family":"Sarvala","given":"Jouko","non-dropping-particle":"","parse-names":false,"suffix":""},{"dropping-particle":"","family":"Gerdeaux","given":"Daniel","non-dropping-particle":"","parse-names":false,"suffix":""},{"dropping-particle":"","family":"Rask","given":"Martti","non-dropping-particle":"","parse-names":false,"suffix":""},{"dropping-particle":"","family":"Malmquist","given":"Hilmar J","non-dropping-particle":"","parse-names":false,"suffix":""},{"dropping-particle":"","family":"Holmgren","given":"Kerstin","non-dropping-particle":"","parse-names":false,"suffix":""},{"dropping-particle":"","family":"Volta","given":"Pietro","non-dropping-particle":"","parse-names":false,"suffix":""},{"dropping-particle":"","family":"Romo","given":"Susana","non-dropping-particle":"","parse-names":false,"suffix":""},{"dropping-particle":"","family":"Eckmann","given":"Reiner","non-dropping-particle":"","parse-names":false,"suffix":""},{"dropping-particle":"","family":"Sandström","given":"Alfred","non-dropping-particle":"","parse-names":false,"suffix":""},{"dropping-particle":"","family":"Blanco","given":"Saúl","non-dropping-particle":"","parse-names":false,"suffix":""},{"dropping-particle":"","family":"Kangur","given":"Andu","non-dropping-particle":"","parse-names":false,"suffix":""},{"dropping-particle":"","family":"Ragnarsson Stabo","given":"Henrik","non-dropping-particle":"","parse-names":false,"suffix":""},{"dropping-particle":"","family":"Tarvainen","given":"Marjo","non-dropping-particle":"","parse-names":false,"suffix":""},{"dropping-particle":"","family":"Ventelä","given":"Anne Mari","non-dropping-particle":"","parse-names":false,"suffix":""},{"dropping-particle":"","family":"Søndergaard","given":"Martin","non-dropping-particle":"","parse-names":false,"suffix":""},{"dropping-particle":"","family":"Lauridsen","given":"Torben L","non-dropping-particle":"","parse-names":false,"suffix":""},{"dropping-particle":"","family":"Meerhoff","given":"Mariana","non-dropping-particle":"","parse-names":false,"suffix":""}],"container-title":"Hydrobiologia","id":"ITEM-7","issue":"1","issued":{"date-parts":[["2012"]]},"language":"English","note":"971qe Times Cited:92 Cited References Count:186","page":"1-39","title":"Impacts of climate warming on the long-term dynamics of key fish species in 24 European lakes","type":"article","volume":"694"},"uris":["http://www.mendeley.com/documents/?uuid=83952b8f-a0ae-3585-b9b2-5bc50214f285"]}],"mendeley":{"formattedCitation":"(Elliott and Bell 2011; Isaak 2014; Jeppesen et al. 2012; Jonsson and Jonsson 2014; Karjalainen et al. 2015; Karjalainen, Urpanen, et al. 2016; Stockwell et al. 2009)","plainTextFormattedCitation":"(Elliott and Bell 2011; Isaak 2014; Jeppesen et al. 2012; Jonsson and Jonsson 2014; Karjalainen et al. 2015; Karjalainen, Urpanen, et al. 2016; Stockwell et al. 2009)","previouslyFormattedCitation":"(Elliott and Bell 2011; Isaak 2014; Jeppesen et al. 2012; Jonsson and Jonsson 2014; Karjalainen et al. 2015; Karjalainen, Urpanen, et al. 2016; Stockwell et al. 2009)"},"properties":{"noteIndex":0},"schema":"https://github.com/citation-style-language/schema/raw/master/csl-citation.json"}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(Elliott and Bell 2011; Isaak 2014; Jeppesen et al. 2012; Jonsson and Jonsson 2014; Karjalainen et al. 2015; Karjalainen, Urpanen, et al. 2016; Stockwell et al. 2009)</w:t>
      </w:r>
      <w:r w:rsidRPr="00324332">
        <w:rPr>
          <w:rFonts w:ascii="Times New Roman" w:hAnsi="Times New Roman" w:cs="Times New Roman"/>
        </w:rPr>
        <w:fldChar w:fldCharType="end"/>
      </w:r>
      <w:r w:rsidRPr="00324332">
        <w:rPr>
          <w:rFonts w:ascii="Times New Roman" w:hAnsi="Times New Roman" w:cs="Times New Roman"/>
        </w:rPr>
        <w:t>. Cisco (</w:t>
      </w:r>
      <w:r w:rsidRPr="00324332">
        <w:rPr>
          <w:rFonts w:ascii="Times New Roman" w:hAnsi="Times New Roman" w:cs="Times New Roman"/>
          <w:i/>
        </w:rPr>
        <w:t>Coregonus artedi</w:t>
      </w:r>
      <w:r w:rsidRPr="00324332">
        <w:rPr>
          <w:rFonts w:ascii="Times New Roman" w:hAnsi="Times New Roman" w:cs="Times New Roman"/>
        </w:rPr>
        <w:t xml:space="preserve">) and other related </w:t>
      </w:r>
      <w:r w:rsidRPr="00324332">
        <w:rPr>
          <w:rFonts w:ascii="Times New Roman" w:hAnsi="Times New Roman" w:cs="Times New Roman"/>
          <w:i/>
        </w:rPr>
        <w:t>Coregonus</w:t>
      </w:r>
      <w:r w:rsidRPr="00324332">
        <w:rPr>
          <w:rFonts w:ascii="Times New Roman" w:hAnsi="Times New Roman" w:cs="Times New Roman"/>
        </w:rPr>
        <w:t xml:space="preserve"> species (</w:t>
      </w:r>
      <w:r w:rsidRPr="00324332">
        <w:rPr>
          <w:rFonts w:ascii="Times New Roman" w:hAnsi="Times New Roman" w:cs="Times New Roman"/>
          <w:i/>
        </w:rPr>
        <w:t>C. hoyi, C. kiyi, C. zenithicus, C. nigripinnis</w:t>
      </w:r>
      <w:r w:rsidRPr="00324332">
        <w:rPr>
          <w:rFonts w:ascii="Times New Roman" w:hAnsi="Times New Roman" w:cs="Times New Roman"/>
        </w:rPr>
        <w:t xml:space="preserve">) were once the most abundant and commercially valuable fish in the Laurentian Great Lakes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{"citationItems":[{"id":"ITEM-1","itemData":{"DOI":"10.1139/F09-151","ISBN":"0706-652X","ISSN":"0706-652X","abstract":"Restoration and rehabilitation of native species in the Laurentian Great Lakes is a priority for fisheries management agencies. Restoration efforts are increasingly incorporating a perspective that considers species within a broader food web context. We used stable isotope analysis and museum-preserved specimens to describe and quantity 100 years of food web chances in the Lake Superior fish community. We validated stable isotope analysis of museum specimens by showing a positive correlation between isotope- and diet-based estimates of trophic position. While introductions have created a more trophically diverse food web than historically found in Lake Superior, two separate metrics revealed little community-wide change in the food web. Our species-specific analysis revealed trophic niche differences between shortjaw (Coregonus zenithicus) and shortnose (Coregonus reighardi) ciscoes, two species previously argued to be indistinguishable based on morphological characteristics. By providing a historical context, our findings show the ability of the Lake Superior food web to accommodate non-native species introductions over the last century while still Supporting native species populations. This long-term information about food web structure can help guide management and restoration goals in Lake Superior. Furthermore, Lake Superior can serve as a basis for comparing food web changes in other, more highly altered Great Lakes.","author":[{"dropping-particle":"","family":"Schmidt","given":"Stephanie N","non-dropping-particle":"","parse-names":false,"suffix":""},{"dropping-particle":"","family":"Zanden","given":"M Jake","non-dropping-particle":"Vander","parse-names":false,"suffix":""},{"dropping-particle":"","family":"Kitchell","given":"James F","non-dropping-particle":"","parse-names":false,"suffix":""}],"container-title":"Canadian Journal of Fisheries and Aquatic Sciences","id":"ITEM-1","issue":"12","issued":{"date-parts":[["2009"]]},"language":"English","note":"541mg Times Cited:33 Cited References Count:63","page":"2118-2129","title":"Long-term food web change in Lake Superior","type":"article-journal","volume":"66"},"uris":["http://www.mendeley.com/documents/?uuid=662d53e9-f629-3f30-b92d-6e2eabae64a0"]},{"id":"ITEM-2","itemData":{"author":[{"dropping-particle":"","family":"Baldwin","given":"N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L","non-dropping-particle":"","parse-names":false,"suffix":""}],"container-title":"Ann Arbor, Michigan. Available: www. glfc. org.(September 2006)","id":"ITEM-2","issued":{"date-parts":[["2002"]]},"title":"Commercial fish production in the Great Lakes 1867–2000. Great Lakes Fishery Commission","type":"article-journal"},"uris":["http://www.mendeley.com/documents/?uuid=6b25695f-e92d-4b59-93d6-58a0633cd5f0"]},{"id":"ITEM-3","itemData":{"author":[{"dropping-particle":"","family":"Baldwin","given":"N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 Ann Arbor, Michigan. Available: http://www. glfc. org/databases/commercial/commerc. php.(December 2009)","id":"ITEM-3","issued":{"date-parts":[["2009"]]},"title":"Commercial fish production in the Great Lakes, 1867–2006","type":"article-journal"},"uris":["http://www.mendeley.com/documents/?uuid=d783db55-e0ea-4900-b786-ee26283352bd"]}],"mendeley":{"formattedCitation":"(Baldwin et al. 2002, 2009; Schmidt et al. 2009)","plainTextFormattedCitation":"(Baldwin et al. 2002, 2009; Schmidt et al. 2009)","previouslyFormattedCitation":"(Baldwin et al. 2002, 2009; Schmidt et al. 2009)"},"properties":{"noteIndex":0},"schema":"https://github.com/citation-style-language/schema/raw/master/csl-citation.json"}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(Baldwin et al. 2002, 2009; Schmidt et al. 2009)</w:t>
      </w:r>
      <w:r w:rsidRPr="00324332">
        <w:rPr>
          <w:rFonts w:ascii="Times New Roman" w:hAnsi="Times New Roman" w:cs="Times New Roman"/>
        </w:rPr>
        <w:fldChar w:fldCharType="end"/>
      </w:r>
      <w:r w:rsidRPr="00324332">
        <w:rPr>
          <w:rFonts w:ascii="Times New Roman" w:hAnsi="Times New Roman" w:cs="Times New Roman"/>
        </w:rPr>
        <w:t xml:space="preserve">. Through a combination of overfishing, invasive species, and habitat changes, Great Lakes coregonine fisheries collapsed in the 20th century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{"citationItems":[{"id":"ITEM-1","itemData":{"ISSN":"0706-652X","author":[{"dropping-particle":"","family":"Christie","given":"W J","non-dropping-particle":"","parse-names":false,"suffix":""}],"container-title":"Journal of the Fisheries Board of Canada","id":"ITEM-1","issue":"5","issued":{"date-parts":[["1974"]]},"page":"827-854","publisher":"NRC Research Press","title":"Changes in the fish species composition of the Great Lakes","type":"article-journal","volume":"31"},"uris":["http://www.mendeley.com/documents/?uuid=95a48f91-6223-4e37-aa6b-417b34a5bea2"]},{"id":"ITEM-2","itemData":{"author":[{"dropping-particle":"","family":"Spangler","given":"George R","non-dropping-particle":"","parse-names":false,"suffix":""},{"dropping-particle":"","family":"Peters","given":"J H","non-dropping-particle":"","parse-names":false,"suffix":""}],"container-title":"The Lake Huron ecosystem: Ecology, fisheries, and management","id":"ITEM-2","issued":{"date-parts":[["1995"]]},"page":"103-123","title":"Fisheries of Lake Huron: an opportunity for stewardship","type":"article-journal"},"uris":["http://www.mendeley.com/documents/?uuid=a04be7d2-4d91-4ae8-bc59-3faf60da782d"]},{"id":"ITEM-3","itemData":{"ISSN":"0706-652X","author":[{"dropping-particle":"","family":"Lawrie","given":"A H","non-dropping-particle":"","parse-names":false,"suffix":""},{"dropping-particle":"","family":"Rahrer","given":"J F","non-dropping-particle":"","parse-names":false,"suffix":""}],"container-title":"Journal of the Fisheries Board of Canada","id":"ITEM-3","issue":"6","issued":{"date-parts":[["1972"]]},"page":"765-776","publisher":"NRC Research Press","title":"Lake Superior: effects of exploitation and introductions on the salmonid community","type":"article-journal","volume":"29"},"uris":["http://www.mendeley.com/documents/?uuid=d8a73405-3212-401d-bd50-2fc86c63c9b0"]},{"id":"ITEM-4","itemData":{"author":[{"dropping-particle":"","family":"Wells","given":"LaRue","non-dropping-particle":"","parse-names":false,"suffix":""},{"dropping-particle":"","family":"McLain","given":"Alberton L","non-dropping-particle":"","parse-names":false,"suffix":""}],"id":"ITEM-4","issued":{"date-parts":[["1973"]]},"publisher":"Great Lakes Fishery Commission","title":"Lake Michigan: man's effects on native fish stocks and other biota","type":"report"},"uris":["http://www.mendeley.com/documents/?uuid=d052afe2-eddb-43c9-8c31-a86953e4d29a"]},{"id":"ITEM-5","itemData":{"ISSN":"1548-8675","author":[{"dropping-particle":"","family":"Madenjian","given":"Charles P","non-dropping-particle":"","parse-names":false,"suffix":""},{"dropping-particle":"","family":"O'Gorman","given":"Robert","non-dropping-particle":"","parse-names":false,"suffix":""},{"dropping-particle":"","family":"Bunnell","given":"David B","non-dropping-particle":"","parse-names":false,"suffix":""},{"dropping-particle":"","family":"Argyle","given":"Ray L","non-dropping-particle":"","parse-names":false,"suffix":""},{"dropping-particle":"","family":"Roseman","given":"Edward F","non-dropping-particle":"","parse-names":false,"suffix":""},{"dropping-particle":"","family":"Warner","given":"David M","non-dropping-particle":"","parse-names":false,"suffix":""},{"dropping-particle":"","family":"Stockwell","given":"Jason D","non-dropping-particle":"","parse-names":false,"suffix":""},{"dropping-particle":"","family":"Stapanian","given":"Martin A","non-dropping-particle":"","parse-names":false,"suffix":""}],"container-title":"North American Journal of Fisheries Management","id":"ITEM-5","issue":"1","issued":{"date-parts":[["2008"]]},"page":"263-282","publisher":"Wiley Online Library","title":"Adverse effects of alewives on Laurentian Great Lakes fish communities","type":"article-journal","volume":"28"},"uris":["http://www.mendeley.com/documents/?uuid=a59f239c-e800-4305-b0a2-a8d55b0f5910"]}],"mendeley":{"formattedCitation":"(Christie 1974; Lawrie and Rahrer 1972; Madenjian et al. 2008; Spangler and Peters 1995; Wells and McLain 1973)","plainTextFormattedCitation":"(Christie 1974; Lawrie and Rahrer 1972; Madenjian et al. 2008; Spangler and Peters 1995; Wells and McLain 1973)","previouslyFormattedCitation":"(Christie 1974; Lawrie and Rahrer 1972; Madenjian et al. 2008; Spangler and Peters 1995; Wells and McLain 1973)"},"properties":{"noteIndex":0},"schema":"https://github.com/citation-style-language/schema/raw/master/csl-citation.json"}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(Christie 1974; Lawrie and Rahrer 1972; Madenjian et al. 2008; Spangler and Peters 1995; Wells and McLain 1973)</w:t>
      </w:r>
      <w:r w:rsidRPr="00324332">
        <w:rPr>
          <w:rFonts w:ascii="Times New Roman" w:hAnsi="Times New Roman" w:cs="Times New Roman"/>
        </w:rPr>
        <w:fldChar w:fldCharType="end"/>
      </w:r>
      <w:r w:rsidRPr="00324332">
        <w:rPr>
          <w:rFonts w:ascii="Times New Roman" w:hAnsi="Times New Roman" w:cs="Times New Roman"/>
        </w:rPr>
        <w:t xml:space="preserve">. Currently, large-scale commercial fisheries operate in all of the Great Lakes but in a lesser capacity than historical exploitation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{"citationItems":[{"id":"ITEM-1","itemData":{"author":[{"dropping-particle":"","family":"Ebener","given":"Mark P","non-dropping-particle":"","parse-names":false,"suffix":""},{"dropping-particle":"","family":"Kinnunen","given":"Ronald E","non-dropping-particle":"","parse-names":false,"suffix":""},{"dropping-particle":"","family":"Schneeberger","given":"Philip J","non-dropping-particle":"","parse-names":false,"suffix":""},{"dropping-particle":"","family":"Mohr","given":"LLOYD C","non-dropping-particle":"","parse-names":false,"suffix":""},{"dropping-particle":"","family":"Hoyle","given":"JAMES A","non-dropping-particle":"","parse-names":false,"suffix":""},{"dropping-particle":"","family":"Peeters","given":"Paul","non-dropping-particle":"","parse-names":false,"suffix":""}],"container-title":"International governance of fisheries ecosystems: learning from the past, finding solutions for the future. American Fisheries Society, Bethesda, Maryland","id":"ITEM-1","issued":{"date-parts":[["2008"]]},"page":"99-143","title":"Management of commercial fisheries for lake whitefish in the Laurentian Great Lakes of North America","type":"article-journal"},"uris":["http://www.mendeley.com/documents/?uuid=6d506166-353c-4c57-ac6a-adfea283a5ce"]},{"id":"ITEM-2","itemData":{"author":[{"dropping-particle":"","family":"Baldwin","given":"N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L","non-dropping-particle":"","parse-names":false,"suffix":""}],"container-title":"Ann Arbor, Michigan. Available: www. glfc. org.(September 2006)","id":"ITEM-2","issued":{"date-parts":[["2002"]]},"title":"Commercial fish production in the Great Lakes 1867–2000. Great Lakes Fishery Commission","type":"article-journal"},"uris":["http://www.mendeley.com/documents/?uuid=6b25695f-e92d-4b59-93d6-58a0633cd5f0"]},{"id":"ITEM-3","itemData":{"author":[{"dropping-particle":"","family":"Baldwin","given":"N A","non-dropping-particle":"","parse-names":false,"suffix":""},{"dropping-particle":"","family":"Saalfeld","given":"R W","non-dropping-particle":"","parse-names":false,"suffix":""},{"dropping-particle":"","family":"Dochoda","given":"M R","non-dropping-particle":"","parse-names":false,"suffix":""},{"dropping-particle":"","family":"Buettner","given":"H J","non-dropping-particle":"","parse-names":false,"suffix":""},{"dropping-particle":"","family":"Eshenroder","given":"Randy L","non-dropping-particle":"","parse-names":false,"suffix":""}],"container-title":"Great Lakes Fishery Commission, Ann Arbor, Michigan. Available: http://www. glfc. org/databases/commercial/commerc. php.(December 2009)","id":"ITEM-3","issued":{"date-parts":[["2009"]]},"title":"Commercial fish production in the Great Lakes, 1867–2006","type":"article-journal"},"uris":["http://www.mendeley.com/documents/?uuid=d783db55-e0ea-4900-b786-ee26283352bd"]}],"mendeley":{"formattedCitation":"(Baldwin et al. 2002, 2009; Ebener et al. 2008)","plainTextFormattedCitation":"(Baldwin et al. 2002, 2009; Ebener et al. 2008)","previouslyFormattedCitation":"(Baldwin et al. 2002, 2009; Ebener et al. 2008)"},"properties":{"noteIndex":0},"schema":"https://github.com/citation-style-language/schema/raw/master/csl-citation.json"}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(Baldwin et al. 2002, 2009; Ebener et al. 2008)</w:t>
      </w:r>
      <w:r w:rsidRPr="00324332">
        <w:rPr>
          <w:rFonts w:ascii="Times New Roman" w:hAnsi="Times New Roman" w:cs="Times New Roman"/>
        </w:rPr>
        <w:fldChar w:fldCharType="end"/>
      </w:r>
      <w:r w:rsidRPr="00324332">
        <w:rPr>
          <w:rFonts w:ascii="Times New Roman" w:hAnsi="Times New Roman" w:cs="Times New Roman"/>
        </w:rPr>
        <w:t xml:space="preserve">. Failing coregonine populations are not restricted to the Great Lakes nor the past. Coregonine fisheries worldwide have experienced population declines due to highly variable and weak year-class strengths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lakes.","type":"article-journal","volume":"30"},"uris":["http://www.mendeley.com/documents/?uuid=7b4d0f7e-3730-30da-9120-e36976a7be8d"]},{"id":"ITEM-2","itemData":{"DOI":"10.4236/fns.2015.611108","ISBN":"2157-944X 2157-9458","ISSN":"2157-944X","abstract":"Fish species diversity can be lost through interacting stressors including habitat loss, stocking and overfishing. Although a multitude of stressors have played a role in the global decline of coregonid (Coregonus spp.) diversity, a number of contemporary studies have identified habitat loss stemming from eutrophication as the primary cause. Unfortunately, reconstructing the role of fishing and stocking practices can be difficult, because these records are incomplete or appear only in hard-to-access historic grey literature. Based on an illustrative set of historic and contemporary studies, we describe how fisheries management practices may have contributed to coregonid diversity loss in European and North American lakes. We provide case studies examining how fishing and stocking may reduce coregonid diversity through demographic decline and introgressive hybridization. In some lakes, fisheries management practices may have led to a loss of coregonid diversity well before issues with habitat degradation manifested. Our review suggests that fish conservation policies could beneficially consider the relative importance of all stressors, including management practices, as potential drivers of diversity loss.","author":[{"dropping-particle":"","family":"Anneville","given":"Orlane","non-dropping-particle":"","parse-names":false,"suffix":""},{"dropping-particle":"","family":"Lasne","given":"Emilien","non-dropping-particle":"","parse-names":false,"suffix":""},{"dropping-particle":"","family":"Guillard","given":"Jean","non-dropping-particle":"","parse-names":false,"suffix":""},{"dropping-particle":"","family":"Eckmann","given":"Reiner","non-dropping-particle":"","parse-names":false,"suffix":""},{"dropping-particle":"","family":"Stockwell","given":"Jason D","non-dropping-particle":"","parse-names":false,"suffix":""},{"dropping-particle":"","family":"Gillet","given":"Christian","non-dropping-particle":"","parse-names":false,"suffix":""},{"dropping-particle":"","family":"Yule","given":"Daniel L","non-dropping-particle":"","parse-names":false,"suffix":""}],"chapter-number":"1045","container-title":"Food and Nutrition Sciences","id":"ITEM-2","issue":"11","issued":{"date-parts":[["2015"]]},"page":"1045-1055","title":"Impact of Fishing and Stocking Practices on Coregonid Diversity","type":"article-journal","volume":"06"},"uris":["http://www.mendeley.com/documents/?uuid=58b1ea73-5b06-3b17-8574-e90300108f85"]},{"id":"ITEM-3","itemData":{"DOI":"10.1038/nature10824","ISBN":"0028-0836","ISSN":"1476-4687","PMID":"22337055","abstract":"Species diversity can be lost through two different but potentially interacting extinction processes: demographic decline and speciation reversal through introgressive hybridization. To investigate the relative contribution of these processes, we analysed historical and contemporary data of replicate whitefish radiations from 17 pre-alpine European lakes and reconstructed changes in genetic species differentiation through time using historical samples. Here we provide evidence that species diversity evolved in response to ecological opportunity, and that eutrophication, by diminishing this opportunity, has driven extinctions through speciation reversal and demographic decline. Across the radiations, the magnitude of eutrophication explains the pattern of species loss and levels of genetic and functional distinctiveness among remaining species. We argue that extinction by speciation reversal may be more widespread than currently appreciated. Preventing such extinctions will require that conservation efforts not only target existing species but identify and protect the ecological and evolutionary processes that generate and maintain species.","author":[{"dropping-particle":"","family":"Vonlanthen","given":"Pascal","non-dropping-particle":"","parse-names":false,"suffix":""},{"dropping-particle":"","family":"Bittner","given":"David","non-dropping-particle":"","parse-names":false,"suffix":""},{"dropping-particle":"","family":"Hudson","given":"Alan G.","non-dropping-particle":"","parse-names":false,"suffix":""},{"dropping-particle":"","family":"Young","given":"Kyle A.","non-dropping-particle":"","parse-names":false,"suffix":""},{"dropping-particle":"","family":"Müller","given":"Ruedi","non-dropping-particle":"","parse-names":false,"suffix":""},{"dropping-particle":"","family":"Lundsgaard-Hansen","given":"Bänz","non-dropping-particle":"","parse-names":false,"suffix":""},{"dropping-particle":"","family":"Roy","given":"Denis","non-dropping-particle":"","parse-names":false,"suffix":""},{"dropping-particle":"","family":"Piazza","given":"Sacha","non-dropping-particle":"Di","parse-names":false,"suffix":""},{"dropping-particle":"","family":"Largiader","given":"C. R.","non-dropping-particle":"","parse-names":false,"suffix":""},{"dropping-particle":"","family":"Seehausen","given":"Ole","non-dropping-particle":"","parse-names":false,"suffix":""},{"dropping-particle":"","family":"Largiadèr","given":"Carlo Rodolfo","non-dropping-particle":"","parse-names":false,"suffix":""},{"dropping-particle":"","family":"Seehausen","given":"Ole","non-dropping-particle":"","parse-names":false,"suffix":""}],"container-title":"Nature","id":"ITEM-3","issue":"7385","issued":{"date-parts":[["2012"]]},"page":"357-362","publisher":"Nature Publishing Group","title":"Eutrophication causes speciation reversal in whitefish adaptive radiations","type":"article-journal","volume":"482"},"uris":["http://www.mendeley.com/documents/?uuid=0fb8d59d-007a-488a-9e8a-33b63b6a64f5"]},{"id":"ITEM-4","itemData":{"DOI":"10.1016/j.fishres.2014.12.014","ISBN":"0165-7836","ISSN":"01657836","abstract":"We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Research","id":"ITEM-4","issued":{"date-parts":[["2015"]]},"language":"English","note":"Cf7pm Times Cited:5 Cited References Count:72","page":"11-21","title":"Spatial synchrony in cisco recruitment","type":"article-journal","volume":"165"},"uris":["http://www.mendeley.com/documents/?uuid=46a3e3dd-af57-35a3-9835-16f195c69b4e"]}],"mendeley":{"formattedCitation":"(Anneville et al. 2015; J. T. Myers et al. 2015; Nyberg et al. 2001; Vonlanthen et al. 2012)","manualFormatting":"(Anneville et al. 2015; Myers et al. 2015; Nyberg et al. 2001; Vonlanthen et al. 2012)","plainTextFormattedCitation":"(Anneville et al. 2015; J. T. Myers et al. 2015; Nyberg et al. 2001; Vonlanthen et al. 2012)","previouslyFormattedCitation":"(Anneville et al. 2015; J. T. Myers et al. 2015; Nyberg et al. 2001; Vonlanthen et al. 2012)"},"properties":{"noteIndex":0},"schema":"https://github.com/citation-style-language/schema/raw/master/csl-citation.json"}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(Anneville et al. 2015; Myers et al. 2015; Nyberg et al. 2001; Vonlanthen et al. 2012)</w:t>
      </w:r>
      <w:r w:rsidRPr="00324332">
        <w:rPr>
          <w:rFonts w:ascii="Times New Roman" w:hAnsi="Times New Roman" w:cs="Times New Roman"/>
        </w:rPr>
        <w:fldChar w:fldCharType="end"/>
      </w:r>
      <w:r w:rsidRPr="00324332">
        <w:rPr>
          <w:rFonts w:ascii="Times New Roman" w:hAnsi="Times New Roman" w:cs="Times New Roman"/>
        </w:rPr>
        <w:t xml:space="preserve">. The reason for declining recruitment is unknown, but winter conditions appear to play a role in recruitment success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J","non-dropping-particle":"","parse-names":false,"suffix":""}],"container-title":"Hydrobiologia","id":"ITEM-2","issue":"1","issued":{"date-parts":[["2016"]]},"language":"English","note":"Dv7qa Times Cited:0 Cited References Count:40","page":"135-143","title":"Environmental and genetic effects on larval hatching time in two coregonids","type":"article-journal","volume":"780"},"uris":["http://www.mendeley.com/documents/?uuid=0d549f7f-c7c3-3965-9f8a-2eeacb37787f"]},{"id":"ITEM-3","itemData":{"abstract":"We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coregonids","type":"article-journal","volume":"98"},"uris":["http://www.mendeley.com/documents/?uuid=1120a55e-f2ad-394b-ad89-0b3bb220dad8"]},{"id":"ITEM-4","itemData":{"ISBN":"0003-455X","ISSN":"0003455X","abstract":"We analysed the spatial scale of synchrony in the inter-annual variation of vendace population indices from time-series of 21 Finnish lake basins. We detected significant positive correlation between lakes in the variation of abundance of young-of-the-year recruits, residuals of a density dependence model for recruitment, newly hatched larvae and spawning stocks. The spatial scale of correlation was typically 100-300 km and anisotropic, being shorter along the north-south vector of distance than along the east-west vector. The outcomes did not change when the data were restricted to rule out cases with a possibility of dispersal between populations. The scale and anisotropy structure of synchrony in mean temperature during the four week period after the local ice break date closely resembled that of the vendace population indices. Regionally correlated exogenous factors synchronise the recruitment variation either directly or perhaps also through environmentally induced synchrony in predator stocks. The effective scale of correlation for these factors, especially along the north-south axis, can be short if a large proportion of the prerecruit mortality occurs during a short period and the timing of this period at different latitudes varies by weeks due to differences in time of ice break and vendace hatching.","author":[{"dropping-particle":"","family":"Marjomäki","given":"Timo J","non-dropping-particle":"","parse-names":false,"suffix":""},{"dropping-particle":"","family":"Auvinen","given":"Heikki","non-dropping-particle":"","parse-names":false,"suffix":""},{"dropping-particle":"","family":"Helminen","given":"Harri","non-dropping-particle":"","parse-names":false,"suffix":""},{"dropping-particle":"","family":"Huusko","given":"Ari","non-dropping-particle":"","parse-names":false,"suffix":""},{"dropping-particle":"","family":"Sarvala","given":"Jouko","non-dropping-particle":"","parse-names":false,"suffix":""},{"dropping-particle":"","family":"Valkeajärvi","given":"P.","non-dropping-particle":"","parse-names":false,"suffix":""},{"dropping-particle":"","family":"Viljanen","given":"Markku","non-dropping-particle":"","parse-names":false,"suffix":""},{"dropping-particle":"","family":"Karjalainen","given":"Juha","non-dropping-particle":"","parse-names":false,"suffix":""}],"container-title":"Annales Zoologici Fennici","id":"ITEM-4","issue":"1","issued":{"date-parts":[["2004"]]},"page":"225-240","title":"Spatial synchrony in the inter-annual population variation of vendace (Coregonus albula (L.)) in Finnish lakes","type":"article-journal","volume":"41"},"uris":["http://www.mendeley.com/documents/?uuid=24b7d1a9-5239-312f-b371-ac8b3582bdfa"]}],"mendeley":{"formattedCitation":"(Karjalainen et al. 2015; Karjalainen, Jokinen, et al. 2016; Marjomäki et al. 2004; Nyberg et al. 2001)","manualFormatting":"(Karjalainen et al. 2015; Karjalainen et al. 2016; Marjomäki et al. 2004; Nyberg et al. 2001)","plainTextFormattedCitation":"(Karjalainen et al. 2015; Karjalainen, Jokinen, et al. 2016; Marjomäki et al. 2004; Nyberg et al. 2001)","previouslyFormattedCitation":"(Karjalainen et al. 2015; Karjalainen, Jokinen, et al. 2016; Marjomäki et al. 2004; Nyberg et al. 2001)"},"properties":{"noteIndex":0},"schema":"https://github.com/citation-style-language/schema/raw/master/csl-citation.json"}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(Karjalainen et al. 2015; Karjalainen et al. 2016; Marjomäki et al. 2004; Nyberg et al. 2001)</w:t>
      </w:r>
      <w:r w:rsidRPr="00324332">
        <w:rPr>
          <w:rFonts w:ascii="Times New Roman" w:hAnsi="Times New Roman" w:cs="Times New Roman"/>
        </w:rPr>
        <w:fldChar w:fldCharType="end"/>
      </w:r>
      <w:r w:rsidRPr="00324332">
        <w:rPr>
          <w:rFonts w:ascii="Times New Roman" w:hAnsi="Times New Roman" w:cs="Times New Roman"/>
        </w:rPr>
        <w:t xml:space="preserve"> and ice and water temperature regimes have changed over the past 20 years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globe","type":"article-journal","volume":"42"},"uris":["http://www.mendeley.com/documents/?uuid=148ceb4a-054a-3a99-b7cc-8d1b9f93055f"]},{"id":"ITEM-3","itemData":{"DOI":"10.4319/lo.2007.52.5.2013","ISBN":"0024-3590","ISSN":"00243590","PMID":"732339","abstract":"We examined spatial patterns of trends in ice phenology and duration for 65 waterbodies across the Great Lakes region (Minnesota, Wisconsin, Michigan, Ontario, and New York) during a recent period of rapid climate warming (1975-2004). Average rates of change in freeze (3.3 d decade(-1)) and breakup (-2.1 d decade(-1)) dates were 5.8 and 3.3 times more rapid, respectively, than historical rates (1846-1995) for Northern Hemisphere waterbodies. Average ice duration decreased by 5.3 d decade(-1). Over the same time period, average fall through spring temperatures in this region increased by 0.7 degrees C decade(-1), while the average number of days with snow decreased by 5.0 d decade(-1), and the average snow depth on those days decreased by 1.7 cm decade(-1). Breakup date and ice duration trends varied over the study area, with faster changes occurring in the southwest. Trends for each site were compared to static waterbody characteristics and meteorological variables and their trends. The trend toward later freeze date was stronger in large, low-elevation waterbodies; however, freeze date trends had no geographic patterns or relationships to meteorological variables. Variability in the strength of trends toward earlier breakup was partially explained by spatial differences in the rate of change in the number of days with snow cover, mean snow depth, air temperature (warmer locations showed stronger trends), and rate of change in air temperature. Differences in ice duration trends were explained best by a combination of elevation and the local rate of change in either temperature or the number of days with snow cover.","author":[{"dropping-particle":"","family":"Jensen","given":"Olaf P","non-dropping-particle":"","parse-names":false,"suffix":""},{"dropping-particle":"","family":"Benson","given":"Barbara J","non-dropping-particle":"","parse-names":false,"suffix":""},{"dropping-particle":"","family":"Magnuson","given":"John J","non-dropping-particle":"","parse-names":false,"suffix":""},{"dropping-particle":"","family":"Card","given":"Virginia M","non-dropping-particle":"","parse-names":false,"suffix":""},{"dropping-particle":"","family":"Futter","given":"Martyn N","non-dropping-particle":"","parse-names":false,"suffix":""},{"dropping-particle":"","family":"Soranno","given":"Patricia A","non-dropping-particle":"","parse-names":false,"suffix":""},{"dropping-particle":"","family":"Stewart","given":"Kenton M","non-dropping-particle":"","parse-names":false,"suffix":""}],"container-title":"Limnology and Oceanography","id":"ITEM-3","issue":"5","issued":{"date-parts":[["2007"]]},"language":"English","note":"209vn Times Cited:75 Cited References Count:43","page":"2013-2026","title":"Spatial analysis of ice phenology trends across the Laurentian Great Lakes region during a recent warming period","type":"article-journal","volume":"52"},"uris":["http://www.mendeley.com/documents/?uuid=e5bbceee-f26d-3bf2-a2e9-0f0048ac36e3"]},{"id":"ITEM-4","itemData":{"ISSN":"0036-8075","author":[{"dropping-particle":"","family":"Magnuson","given":"John J","non-dropping-particle":"","parse-names":false,"suffix":""},{"dropping-particle":"","family":"Robertson","given":"DM","non-dropping-particle":"","parse-names":false,"suffix":""},{"dropping-particle":"","family":"Benson","given":"BJ","non-dropping-particle":"","parse-names":false,"suffix":""},{"dropping-particle":"","family":"Wynn","given":"Randolph H","non-dropping-particle":"","parse-names":false,"suffix":""},{"dropping-particle":"","family":"Livingstone","given":"David M","non-dropping-particle":"","parse-names":false,"suffix":""},{"dropping-particle":"","family":"Arai","given":"Tadashi","non-dropping-particle":"","parse-names":false,"suffix":""},{"dropping-particle":"","family":"Assel","given":"Raymond A","non-dropping-particle":"","parse-names":false,"suffix":""},{"dropping-particle":"","family":"Barry","given":"Roger G","non-dropping-particle":"","parse-names":false,"suffix":""},{"dropping-particle":"","family":"Card","given":"Virginia","non-dropping-particle":"","parse-names":false,"suffix":""},{"dropping-particle":"","family":"Kuusisto","given":"Esko","non-dropping-particle":"","parse-names":false,"suffix":""},{"dropping-particle":"","family":"Granin","given":"Nick G","non-dropping-particle":"","parse-names":false,"suffix":""},{"dropping-particle":"","family":"Prowse","given":"Terry D","non-dropping-particle":"","parse-names":false,"suffix":""},{"dropping-particle":"","family":"Stewart","given":"Kenton M","non-dropping-particle":"","parse-names":false,"suffix":""},{"dropping-particle":"","family":"Vuglinski","given":"Valery S","non-dropping-particle":"","parse-names":false,"suffix":""}],"container-title":"Science","id":"ITEM-4","issue":"September","issued":{"date-parts":[["2000"]]},"page":"1743-1747","title":"Historical Trends in Lake and River Ice Cover in the Northern Hemisphere","type":"article-journal","volume":"289"},"uris":["http://www.mendeley.com/documents/?uuid=637a6365-122f-34bd-9746-5ddb5f62f0ec"]}],"mendeley":{"formattedCitation":"(Austin and Colman 2007; Jensen et al. 2007; Magnuson et al. 2000; O’Reilly et al. 2015)","plainTextFormattedCitation":"(Austin and Colman 2007; Jensen et al. 2007; Magnuson et al. 2000; O’Reilly et al. 2015)","previouslyFormattedCitation":"(Austin and Colman 2007; Jensen et al. 2007; Magnuson et al. 2000; O’Reilly et al. 2015)"},"properties":{"noteIndex":0},"schema":"https://github.com/citation-style-language/schema/raw/master/csl-citation.json"}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(Austin and Colman 2007; Jensen et al. 2007; Magnuson et al. 2000; O’Reilly et al. 2015)</w:t>
      </w:r>
      <w:r w:rsidRPr="00324332">
        <w:rPr>
          <w:rFonts w:ascii="Times New Roman" w:hAnsi="Times New Roman" w:cs="Times New Roman"/>
        </w:rPr>
        <w:fldChar w:fldCharType="end"/>
      </w:r>
      <w:r w:rsidRPr="00324332">
        <w:rPr>
          <w:rFonts w:ascii="Times New Roman" w:hAnsi="Times New Roman" w:cs="Times New Roman"/>
        </w:rPr>
        <w:t xml:space="preserve">. The greatest seasonal increase in water temperature of boreal lakes is projected to take place during the spring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{"citationItems":[{"id":"ITEM-1","itemData":{"DOI":"10.1126/science.250.4983.967","ISBN":"0036-8075","ISSN":"0036-8075","PMID":"17746921","abstract":"Twenty years of climatic, hydrologic, and ecological records for the Experimental Lakes Area of northwestern Ontario show that air and lake temperatures have increased by 2&amp;#xb0;C and the length of the ice-free season has increased by 3 weeks. Higher than normal evaporation and lower than average precipitation have decreased rates of water renewal in lakes. Concentrations of most chemicals have increased in both lakes and streams because of decreased water renewal and forest fires in the catchments. In Lake 239, populations and diversity of phytoplankton also increased, but primary production showed no consistent trend. Increased wind velocities, increased transparency, and increased exposure to wind of lakes in burned catchments caused thermoclines to deepen. As a result, summer habitats for cold stenothermic organisms like lake trout and opposum shrimp decreased. Our observations may provide a preview of the effects of increased greenhouse warming on boreal lakes.","author":[{"dropping-particle":"","family":"Schindler","given":"D. W.","non-dropping-particle":"","parse-names":false,"suffix":""},{"dropping-particle":"","family":"Beaty","given":"K. G.","non-dropping-particle":"","parse-names":false,"suffix":""},{"dropping-particle":"","family":"Fee","given":"E. J.","non-dropping-particle":"","parse-names":false,"suffix":""},{"dropping-particle":"","family":"Cruikshank","given":"D. R.","non-dropping-particle":"","parse-names":false,"suffix":""},{"dropping-particle":"","family":"DeBruyn","given":"E. R.","non-dropping-particle":"","parse-names":false,"suffix":""},{"dropping-particle":"","family":"Findlay","given":"D. L.","non-dropping-particle":"","parse-names":false,"suffix":""},{"dropping-particle":"","family":"Linsey","given":"G. A.","non-dropping-particle":"","parse-names":false,"suffix":""},{"dropping-particle":"","family":"Shearer","given":"J. A.","non-dropping-particle":"","parse-names":false,"suffix":""},{"dropping-particle":"","family":"Stainton","given":"M. P.","non-dropping-particle":"","parse-names":false,"suffix":""},{"dropping-particle":"","family":"Turner","given":"M. A.","non-dropping-particle":"","parse-names":false,"suffix":""}],"container-title":"Science","id":"ITEM-1","issue":"4983","issued":{"date-parts":[["1990"]]},"page":"967-970","publisher":"American Association for the Advancement of Science","title":"Effects of Climatic Warming on Lakes of the Central Boreal Forest","type":"article-journal","volume":"250"},"uris":["http://www.mendeley.com/documents/?uuid=dbeff355-ef6d-4187-8fe7-ae23c6607fbf"]},{"id":"ITEM-2","itemData":{"DOI":"10.1002/lno.10557","ISBN":"00243590","ISSN":"19395590","abstract":"Responses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Oceanography","id":"ITEM-2","issue":"5","issued":{"date-parts":[["2017"]]},"page":"2168-2178","publisher":"Wiley Online Library","title":"Seasonality of change: Summer warming rates do not fully represent effects of climate change on lake temperatures","type":"article-journal","volume":"62"},"uris":["http://www.mendeley.com/documents/?uuid=b3982b8e-4007-4997-afe0-0c62a1cb5f36"]}],"mendeley":{"formattedCitation":"(Schindler et al. 1990; Winslow et al. 2017)","plainTextFormattedCitation":"(Schindler et al. 1990; Winslow et al. 2017)","previouslyFormattedCitation":"(Schindler et al. 1990; Winslow et al. 2017)"},"properties":{"noteIndex":0},"schema":"https://github.com/citation-style-language/schema/raw/master/csl-citation.json"}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(Schindler et al. 1990; Winslow et al. 2017)</w:t>
      </w:r>
      <w:r w:rsidRPr="00324332">
        <w:rPr>
          <w:rFonts w:ascii="Times New Roman" w:hAnsi="Times New Roman" w:cs="Times New Roman"/>
        </w:rPr>
        <w:fldChar w:fldCharType="end"/>
      </w:r>
      <w:r w:rsidRPr="00324332">
        <w:rPr>
          <w:rFonts w:ascii="Times New Roman" w:hAnsi="Times New Roman" w:cs="Times New Roman"/>
        </w:rPr>
        <w:t xml:space="preserve">, and the greatest seasonal increase in air temperature will be during winter in northern Europe and North America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{"citationItems":[{"id":"ITEM-1","itemData":{"ISBN":"0521880092","author":[{"dropping-particle":"","family":"Christensen","given":"Jens Hesselbjerg","non-dropping-particle":"","parse-names":false,"suffix":""},{"dropping-particle":"","family":"Hewitson","given":"Bruce","non-dropping-particle":"","parse-names":false,"suffix":""},{"dropping-particle":"","family":"Busuioc","given":"Aristita","non-dropping-particle":"","parse-names":false,"suffix":""},{"dropping-particle":"","family":"Chen","given":"Anthony","non-dropping-particle":"","parse-names":false,"suffix":""},{"dropping-particle":"","family":"Gao","given":"Xuejie","non-dropping-particle":"","parse-names":false,"suffix":""},{"dropping-particle":"","family":"Held","given":"R","non-dropping-particle":"","parse-names":false,"suffix":""},{"dropping-particle":"","family":"Jones","given":"Richard","non-dropping-particle":"","parse-names":false,"suffix":""},{"dropping-particle":"","family":"Kolli","given":"Rupa Kumar","non-dropping-particle":"","parse-names":false,"suffix":""},{"dropping-particle":"","family":"Kwon","given":"W K","non-dropping-particle":"","parse-names":false,"suffix":""},{"dropping-particle":"","family":"Laprise","given":"René","non-dropping-particle":"","parse-names":false,"suffix":""}],"container-title":"Climate Change, 2007: The Physical Science Basis. Contribution of Working group I to the Fourth Assessment Report of the Intergovernmental Panel on Climate Change, University Press, Cambridge, Chapter 11","id":"ITEM-1","issued":{"date-parts":[["2007"]]},"page":"847-940","title":"Regional climate projections","type":"chapter"},"uris":["http://www.mendeley.com/documents/?uuid=c975b89d-ee3b-4244-b1ac-501203314bfa"]}],"mendeley":{"formattedCitation":"(Christensen et al. 2007)","plainTextFormattedCitation":"(Christensen et al. 2007)","previouslyFormattedCitation":"(Christensen et al. 2007)"},"properties":{"noteIndex":0},"schema":"https://github.com/citation-style-language/schema/raw/master/csl-citation.json"}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(Christensen et al. 2007)</w:t>
      </w:r>
      <w:r w:rsidRPr="00324332">
        <w:rPr>
          <w:rFonts w:ascii="Times New Roman" w:hAnsi="Times New Roman" w:cs="Times New Roman"/>
        </w:rPr>
        <w:fldChar w:fldCharType="end"/>
      </w:r>
      <w:r w:rsidRPr="00324332">
        <w:rPr>
          <w:rFonts w:ascii="Times New Roman" w:hAnsi="Times New Roman" w:cs="Times New Roman"/>
        </w:rPr>
        <w:t xml:space="preserve">. Changes in spring conditions and increases in the frost-free season can prolong annual growing seasons with warmer summers, </w:t>
      </w:r>
      <w:r w:rsidRPr="00324332">
        <w:rPr>
          <w:rFonts w:ascii="Times New Roman" w:hAnsi="Times New Roman" w:cs="Times New Roman"/>
        </w:rPr>
        <w:lastRenderedPageBreak/>
        <w:t>longer autumns, shorter ice-cover duration, and rapid spring water warming (</w:t>
      </w:r>
      <w:r w:rsidRPr="00324332">
        <w:rPr>
          <w:rFonts w:ascii="Times New Roman" w:hAnsi="Times New Roman" w:cs="Times New Roman"/>
          <w:i/>
        </w:rPr>
        <w:t>e.g.,</w:t>
      </w:r>
      <w:r w:rsidRPr="00324332">
        <w:rPr>
          <w:rFonts w:ascii="Times New Roman" w:hAnsi="Times New Roman" w:cs="Times New Roman"/>
        </w:rPr>
        <w:t xml:space="preserve">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{"citationItems":[{"id":"ITEM-1","itemData":{"author":[{"dropping-particle":"","family":"Meehl","given":"Gerard A","non-dropping-particle":"","parse-names":false,"suffix":""},{"dropping-particle":"","family":"Stocker","given":"Thomas F","non-dropping-particle":"","parse-names":false,"suffix":""},{"dropping-particle":"","family":"Collins","given":"William D","non-dropping-particle":"","parse-names":false,"suffix":""},{"dropping-particle":"","family":"Friedlingstein","given":"Pierre","non-dropping-particle":"","parse-names":false,"suffix":""},{"dropping-particle":"","family":"Gaye","given":"T","non-dropping-particle":"","parse-names":false,"suffix":""},{"dropping-particle":"","family":"Gregory","given":"Jonathan M","non-dropping-particle":"","parse-names":false,"suffix":""},{"dropping-particle":"","family":"Kitoh","given":"Akio","non-dropping-particle":"","parse-names":false,"suffix":""},{"dropping-particle":"","family":"Knutti","given":"Reto","non-dropping-particle":"","parse-names":false,"suffix":""},{"dropping-particle":"","family":"Murphy","given":"James M","non-dropping-particle":"","parse-names":false,"suffix":""},{"dropping-particle":"","family":"Noda","given":"Akira","non-dropping-particle":"","parse-names":false,"suffix":""}],"id":"ITEM-1","issued":{"date-parts":[["2007"]]},"publisher":"Cambridge, UK, Cambridge University Press","title":"Global climate projections","type":"article-journal"},"uris":["http://www.mendeley.com/documents/?uuid=c21fa39f-8aa4-43f9-8e98-882f2eb20994"]}],"mendeley":{"formattedCitation":"(Meehl et al. 2007)","manualFormatting":"Meehl et al. 2007)","plainTextFormattedCitation":"(Meehl et al. 2007)","previouslyFormattedCitation":"(Meehl et al. 2007)"},"properties":{"noteIndex":0},"schema":"https://github.com/citation-style-language/schema/raw/master/csl-citation.json"}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Meehl et al. 2007)</w:t>
      </w:r>
      <w:r w:rsidRPr="00324332">
        <w:rPr>
          <w:rFonts w:ascii="Times New Roman" w:hAnsi="Times New Roman" w:cs="Times New Roman"/>
        </w:rPr>
        <w:fldChar w:fldCharType="end"/>
      </w:r>
      <w:r w:rsidRPr="00324332">
        <w:rPr>
          <w:rFonts w:ascii="Times New Roman" w:hAnsi="Times New Roman" w:cs="Times New Roman"/>
        </w:rPr>
        <w:t xml:space="preserve">, and considerably affect the growth, survival, and reproduction of coregonines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{"citationItems":[{"id":"ITEM-1","itemData":{"DOI":"10.1016/j.cosust.2013.01.001","ISBN":"1877-3435","ISSN":"18773435","abstract":"At a global level, it is estimated that nearly two-thirds of ecosystem services have been degraded in just fifty years. The additional stresses imposed by climate change will require extraordinary adaptation. This paper synthesises main result of a large Finnish project studying the vulnerability of key ecosystem services to climate change and the possibilities for the individual sectors to adapt to these changes. The project based its work on data and infrastructures of nine intensively studied areas belonging to the Finnish LTER (Long-Term Ecological Research) network. The methods developed and used included remote sensing, derivation of impact scenarios, dynamic modelling, laboratory experiments, interactive workshops and expert judgement. The results clearly indicated not only complex interactions between the different ecosystem processes but also trade-offs between the ecosystem services. Climate change was predicted to have both positive and negative effects on key ecosystem services in Finnish conditions, the results being sector-specific and scenario-specific. Provisioning services like food and timber production would largely benefit from increasing temperatures and prolongation of the growing season in the cool Finnish conditions (with e.g. estimated increases in growth rates of trees up to 80% and the introduction of a wider selection of crops), although increasing occurrence of factors such as fungal diseases and insect outbreaks were estimated to cause increasing risks. On the other hand, climate change was predicted to pose a major threat to several endangered and valuable species, water and air quality, and tourism services dependent on present climate conditions. Goal conflicts between maximising service production and meeting environmental quality objectives were also identified. Adaptation options and impact thresholds identified together with local enterprises and experts are presented. © 2013 Elsevier B.V.","author":[{"dropping-particle":"","family":"Forsius","given":"M","non-dropping-particle":"","parse-names":false,"suffix":""},{"dropping-particle":"","family":"Anttila","given":"S","non-dropping-particle":"","parse-names":false,"suffix":""},{"dropping-particle":"","family":"Arvola","given":"L","non-dropping-particle":"","parse-names":false,"suffix":""},{"dropping-particle":"","family":"Bergström","given":"I","non-dropping-particle":"","parse-names":false,"suffix":""},{"dropping-particle":"","family":"Hakola","given":"H","non-dropping-particle":"","parse-names":false,"suffix":""},{"dropping-particle":"","family":"Heikkinen","given":"H. I","non-dropping-particle":"","parse-names":false,"suffix":""},{"dropping-particle":"","family":"Helenius","given":"J","non-dropping-particle":"","parse-names":false,"suffix":""},{"dropping-particle":"","family":"Hyvärinen","given":"M","non-dropping-particle":"","parse-names":false,"suffix":""},{"dropping-particle":"","family":"Jylhä","given":"K","non-dropping-particle":"","parse-names":false,"suffix":""},{"dropping-particle":"","family":"Karjalainen","given":"Juha","non-dropping-particle":"","parse-names":false,"suffix":""},{"dropping-particle":"","family":"Keskinen","given":"T","non-dropping-particle":"","parse-names":false,"suffix":""},{"dropping-particle":"","family":"Laine","given":"K","non-dropping-particle":"","parse-names":false,"suffix":""},{"dropping-particle":"","family":"Nikinmaa","given":"E","non-dropping-particle":"","parse-names":false,"suffix":""},{"dropping-particle":"","family":"Peltonen-Sainio","given":"P","non-dropping-particle":"","parse-names":false,"suffix":""},{"dropping-particle":"","family":"Rankinen","given":"K","non-dropping-particle":"","parse-names":false,"suffix":""},{"dropping-particle":"","family":"Reinikainen","given":"M","non-dropping-particle":"","parse-names":false,"suffix":""},{"dropping-particle":"","family":"Setälä","given":"H","non-dropping-particle":"","parse-names":false,"suffix":""},{"dropping-particle":"","family":"Vuorenmaa","given":"J","non-dropping-particle":"","parse-names":false,"suffix":""}],"container-title":"Current Opinion in Environmental Sustainability","id":"ITEM-1","issue":"1","issued":{"date-parts":[["2013"]]},"language":"English","note":"122oh\nTimes Cited:18\nCited References Count:77","page":"26-40","title":"Impacts and adaptation options of climate change on ecosystem services in Finland: A model based study","type":"article-journal","volume":"5"},"uris":["http://www.mendeley.com/documents/?uuid=ead60b4b-790a-4d6d-b680-a833f08dbc90"]},{"id":"ITEM-2","itemData":{"ISSN":"0029-1277","author":[{"dropping-particle":"","family":"Saloranta","given":"Tuomo M","non-dropping-particle":"","parse-names":false,"suffix":""},{"dropping-particle":"","family":"Forsius","given":"Martin","non-dropping-particle":"","parse-names":false,"suffix":""},{"dropping-particle":"","family":"Järvinen","given":"Marko","non-dropping-particle":"","parse-names":false,"suffix":""},{"dropping-particle":"","family":"Arvola","given":"Lauri","non-dropping-particle":"","parse-names":false,"suffix":""}],"container-title":"Hydrology Research","id":"ITEM-2","issue":"2-3","issued":{"date-parts":[["2009"]]},"page":"234-248","publisher":"IWA Publishing","title":"Impacts of projected climate change on the thermodynamics of a shallow and a deep lake in Finland: model simulations and Bayesian uncertainty analysis","type":"article-journal","volume":"40"},"uris":["http://www.mendeley.com/documents/?uuid=6db61246-cbbd-4205-bdcf-dddbcff01138"]},{"id":"ITEM-3","itemData":{"abstract":"We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coregonids","type":"article-journal","volume":"98"},"uris":["http://www.mendeley.com/documents/?uuid=1120a55e-f2ad-394b-ad89-0b3bb220dad8"]}],"mendeley":{"formattedCitation":"(Forsius et al. 2013; Karjalainen et al. 2015; Saloranta et al. 2009)","plainTextFormattedCitation":"(Forsius et al. 2013; Karjalainen et al. 2015; Saloranta et al. 2009)","previouslyFormattedCitation":"(Forsius et al. 2013; Karjalainen et al. 2015; Saloranta et al. 2009)"},"properties":{"noteIndex":0},"schema":"https://github.com/citation-style-language/schema/raw/master/csl-citation.json"}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(Forsius et al. 2013; Karjalainen et al. 2015; Saloranta et al. 2009)</w:t>
      </w:r>
      <w:r w:rsidRPr="00324332">
        <w:rPr>
          <w:rFonts w:ascii="Times New Roman" w:hAnsi="Times New Roman" w:cs="Times New Roman"/>
        </w:rPr>
        <w:fldChar w:fldCharType="end"/>
      </w:r>
      <w:r w:rsidRPr="00324332">
        <w:rPr>
          <w:rFonts w:ascii="Times New Roman" w:hAnsi="Times New Roman" w:cs="Times New Roman"/>
        </w:rPr>
        <w:t>.</w:t>
      </w:r>
    </w:p>
    <w:p w14:paraId="61C96A1C" w14:textId="06F89D9A" w:rsidR="00F03B03" w:rsidRPr="00324332" w:rsidRDefault="00F03B03" w:rsidP="009556DC">
      <w:pPr>
        <w:jc w:val="both"/>
        <w:rPr>
          <w:rFonts w:ascii="Times New Roman" w:hAnsi="Times New Roman" w:cs="Times New Roman"/>
        </w:rPr>
      </w:pPr>
    </w:p>
    <w:p w14:paraId="0AC2BFDE" w14:textId="62DE5022" w:rsidR="00F03B03" w:rsidRDefault="00F03B03" w:rsidP="009556DC">
      <w:pPr>
        <w:jc w:val="both"/>
        <w:rPr>
          <w:rFonts w:ascii="Times New Roman" w:hAnsi="Times New Roman" w:cs="Times New Roman"/>
        </w:rPr>
      </w:pPr>
      <w:r w:rsidRPr="00324332">
        <w:rPr>
          <w:rFonts w:ascii="Times New Roman" w:hAnsi="Times New Roman" w:cs="Times New Roman"/>
        </w:rPr>
        <w:t xml:space="preserve">Climate change is a major challenge for the sustainable management of coregonines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fisheries","type":"article-journal","volume":"77"},"uris":["http://www.mendeley.com/documents/?uuid=cd9009a7-1b1f-3565-b23a-d607eb17caa9"]},{"id":"ITEM-2","itemData":{"DOI":"10.1139/er-2015-0064","ISBN":"1208-6053","ISSN":"1181-8700","abstract":"Though reported capture fisheries are dominated by marine production, inland fish and fisheries make substantial contributions to meeting the challenges faced by individuals, society, and the environment in a changing global landscape. Inland capture fisheries and aquaculture contribute over 40% to the world’s reported finfish production from less than 0.01% of the total volume of water on earth. These fisheries provide food for billions and livelihoods for millions of people worldwide. Herein, using supporting evidence from the literature, we review 10 reasons why inland fish and fisheries are important to the individual (food security, economic security, empowerment), to society (cultural services, recreational services, human health and well-being, knowledge transfer and capacity building), and to the environment (ecosystem function and biodiversity, as aquatic “canaries”, the “green food” movement). However, the current limitations to valuing the services provided by inland fish and fisheries make com...","author":[{"dropping-particle":"","family":"Lynch","given":"Abigail J","non-dropping-particle":"","parse-names":false,"suffix":""},{"dropping-particle":"","family":"Cooke","given":"Steven J","non-dropping-particle":"","parse-names":false,"suffix":""},{"dropping-particle":"","family":"Deines","given":"Andrew M","non-dropping-particle":"","parse-names":false,"suffix":""},{"dropping-particle":"","family":"Bower","given":"Shannon D","non-dropping-particle":"","parse-names":false,"suffix":""},{"dropping-particle":"","family":"Bunnell","given":"David B","non-dropping-particle":"","parse-names":false,"suffix":""},{"dropping-particle":"","family":"Cowx","given":"Ian G","non-dropping-particle":"","parse-names":false,"suffix":""},{"dropping-particle":"","family":"Nguyen","given":"Vivian M","non-dropping-particle":"","parse-names":false,"suffix":""},{"dropping-particle":"","family":"Nohner","given":"Joel","non-dropping-particle":"","parse-names":false,"suffix":""},{"dropping-particle":"","family":"Phouthavong","given":"Kaviphone","non-dropping-particle":"","parse-names":false,"suffix":""},{"dropping-particle":"","family":"Riley","given":"Betsy","non-dropping-particle":"","parse-names":false,"suffix":""},{"dropping-particle":"","family":"Rogers","given":"Mark W","non-dropping-particle":"","parse-names":false,"suffix":""},{"dropping-particle":"","family":"Taylor","given":"William W","non-dropping-particle":"","parse-names":false,"suffix":""},{"dropping-particle":"","family":"Woelmer","given":"Whitney","non-dropping-particle":"","parse-names":false,"suffix":""},{"dropping-particle":"","family":"Youn","given":"So-Jung","non-dropping-particle":"","parse-names":false,"suffix":""},{"dropping-particle":"","family":"Beard","given":"T Douglas","non-dropping-particle":"","parse-names":false,"suffix":""}],"container-title":"Environmental Reviews","id":"ITEM-2","issue":"2","issued":{"date-parts":[["2016"]]},"language":"English","note":"Dn5pw Times Cited:17 Cited References Count:76","page":"115-121","title":"The social, economic, and environmental importance of inland fish and fisheries","type":"article-journal","volume":"24"},"uris":["http://www.mendeley.com/documents/?uuid=55b239ce-dc4a-3d6f-8bfa-71e067cc5b25"]}],"mendeley":{"formattedCitation":"(Lynch et al. 2010, 2016)","plainTextFormattedCitation":"(Lynch et al. 2010, 2016)","previouslyFormattedCitation":"(Lynch et al. 2010, 2016)"},"properties":{"noteIndex":0},"schema":"https://github.com/citation-style-language/schema/raw/master/csl-citation.json"}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(Lynch et al. 2010, 2016)</w:t>
      </w:r>
      <w:r w:rsidRPr="00324332">
        <w:rPr>
          <w:rFonts w:ascii="Times New Roman" w:hAnsi="Times New Roman" w:cs="Times New Roman"/>
        </w:rPr>
        <w:fldChar w:fldCharType="end"/>
      </w:r>
      <w:r w:rsidRPr="00324332">
        <w:rPr>
          <w:rFonts w:ascii="Times New Roman" w:hAnsi="Times New Roman" w:cs="Times New Roman"/>
        </w:rPr>
        <w:t xml:space="preserve">. The identification of critical life stages and the mechanisms driving recruitment failure as thermal habitat and phenology continues to degrade and change for cold-water fishes is much needed. Year-class strength in most fish species, including coregonines, is thought to be established prior to the end of the first season of growth, with the first few weeks after hatching especially critical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{"citationItems":[{"id":"ITEM-1","itemData":{"ISSN":"1939-5582","author":[{"dropping-particle":"","family":"Ludsin","given":"Stuart A","non-dropping-particle":"","parse-names":false,"suffix":""},{"dropping-particle":"","family":"Devries","given":"Dennis R","non-dropping-particle":"","parse-names":false,"suffix":""},{"dropping-particle":"","family":"Applications","given":"Source Ecological","non-dropping-particle":"","parse-names":false,"suffix":""},{"dropping-particle":"","family":"Aug","given":"No","non-dropping-particle":"","parse-names":false,"suffix":""}],"container-title":"Ecological Applications","id":"ITEM-1","issue":"3","issued":{"date-parts":[["2011"]]},"page":"1024-1038","title":"First-Year Recruitment of Largemouth Bass : The Interdependency of Early Life Stages","type":"article-journal","volume":"7"},"uris":["http://www.mendeley.com/documents/?uuid=5e0ac028-650d-3b62-8c28-fa1d00666377"]},{"id":"ITEM-2","itemData":{"DOI":"10.1139/cjfas-2013-0512","ISSN":"0706-652X","abstract":"Marine fisheries recruitment research has emphasized approaches that explore physical-biological interactions during early life stages (ELS). Herein, we review evidence that such approaches would benefit our understanding of fish recruitment in large freshwater lakes, which exhibit similar physical processes and contain fishes with comparable life-history characteristics as marine ecosystems. A review of the primary literature (1965-2008) for freshwater and marine ecosystems revealed that coupled biophysical research on fish ELS: 1) has benefited our ability to understand and predict fish recruitment in marine ecosystems; 2) has been virtually absent from small lake ecosystems but has been growing in the Laurentian Great Lakes; and 3) has shown that, similar to marine ecosystems, physical processes can control fish recruitment in large lakes through direct and indirect pathways, often involving interactions between biological processes and physicochemical conditions. In addition to identifying specific re...","author":[{"dropping-particle":"","family":"Ludsin","given":"Stuart A","non-dropping-particle":"","parse-names":false,"suffix":""},{"dropping-particle":"","family":"DeVanna","given":"Kristen M.","non-dropping-particle":"","parse-names":false,"suffix":""},{"dropping-particle":"","family":"Smith","given":"Ralph E.H.","non-dropping-particle":"","parse-names":false,"suffix":""}],"container-title":"Canadian Journal of Fisheries and Aquatic Sciences","id":"ITEM-2","issue":"5","issued":{"date-parts":[["2014","2","18"]]},"note":"doi: 10.1139/cjfas-2013-0512","page":"775-794","publisher":"NRC Research Press","title":"Physical–biological coupling and the challenge of understanding fish recruitment in freshwater lakes","type":"article-journal","volume":"71"},"uris":["http://www.mendeley.com/documents/?uuid=767c0311-2286-4ab8-9a53-a5647f8453f5"]},{"id":"ITEM-3","itemData":{"ISBN":"0074-4336","abstract":"14. Fluctuations in the great fisheries of Northern Europe. Cons. Int. Explor. Mer 20,","author":[{"dropping-particle":"","family":"Hjort","given":"Johan","non-dropping-particle":"","parse-names":false,"suffix":""}],"container-title":"Rapports et Procés-Verbaux","id":"ITEM-3","issued":{"date-parts":[["1914"]]},"page":"1-228","publisher":"ICES","title":"Fluctuations in the great fisheries of Norther Europe","type":"paper-conference","volume":"20"},"uris":["http://www.mendeley.com/documents/?uuid=5cf36dd0-5571-4dbd-9fcd-52a694257601"]},{"id":"ITEM-4","itemData":{"DOI":"10.1016/S0065-2881(08)60202-3","ISBN":"012026126X","ISSN":"00652881","PMID":"3663516","abstract":"The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Biology","id":"ITEM-4","issue":"C","issued":{"date-parts":[["1990"]]},"page":"249-293","publisher":"Elsevier","title":"Plankton production and year-class strength in fish populations: An update of the match/mismatch hypothesis","type":"article-journal","volume":"26"},"uris":["http://www.mendeley.com/documents/?uuid=77c9050c-acae-4c9e-9167-65d73446b918"]}],"mendeley":{"formattedCitation":"(Cushing 1990; Hjort 1914; Ludsin et al. 2011, 2014)","plainTextFormattedCitation":"(Cushing 1990; Hjort 1914; Ludsin et al. 2011, 2014)","previouslyFormattedCitation":"(Cushing 1990; Hjort 1914; Ludsin et al. 2011, 2014)"},"properties":{"noteIndex":0},"schema":"https://github.com/citation-style-language/schema/raw/master/csl-citation.json"}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(Cushing 1990; Hjort 1914; Ludsin et al. 2011, 2014)</w:t>
      </w:r>
      <w:r w:rsidRPr="00324332">
        <w:rPr>
          <w:rFonts w:ascii="Times New Roman" w:hAnsi="Times New Roman" w:cs="Times New Roman"/>
        </w:rPr>
        <w:fldChar w:fldCharType="end"/>
      </w:r>
      <w:r w:rsidRPr="00324332">
        <w:rPr>
          <w:rFonts w:ascii="Times New Roman" w:hAnsi="Times New Roman" w:cs="Times New Roman"/>
        </w:rPr>
        <w:t xml:space="preserve">. The response to environmental change at the egg and larval stages is expected to play an important role in population persistence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abundance","type":"article","volume":"56"},"uris":["http://www.mendeley.com/documents/?uuid=f2ab3da9-ac27-33b1-b467-a8fe0379f3e8"]},{"id":"ITEM-2","itemData":{"ISSN":"0706-652X","author":[{"dropping-particle":"","family":"Myers","given":"Ransom A","non-dropping-particle":"","parse-names":false,"suffix":""}],"container-title":"Canadian Journal of Fisheries and Aquatic Sciences","id":"ITEM-2","issue":"4","issued":{"date-parts":[["1997"]]},"page":"978-981","publisher":"NRC Research Press","title":"Comment and reanalysis: paradigms for recruitment studies","type":"article-journal","volume":"54"},"uris":["http://www.mendeley.com/documents/?uuid=d6636003-9ed2-4b44-aaf0-4c1ce0236153"]}],"mendeley":{"formattedCitation":"(Karjalainen et al. 2000; R. A. Myers 1997)","plainTextFormattedCitation":"(Karjalainen et al. 2000; R. A. Myers 1997)","previouslyFormattedCitation":"(Karjalainen et al. 2000; R. A. Myers 1997)"},"properties":{"noteIndex":0},"schema":"https://github.com/citation-style-language/schema/raw/master/csl-citation.json"}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(Karjalainen et al. 2000; R. A. Myers 1997)</w:t>
      </w:r>
      <w:r w:rsidRPr="00324332">
        <w:rPr>
          <w:rFonts w:ascii="Times New Roman" w:hAnsi="Times New Roman" w:cs="Times New Roman"/>
        </w:rPr>
        <w:fldChar w:fldCharType="end"/>
      </w:r>
      <w:r w:rsidRPr="00324332">
        <w:rPr>
          <w:rFonts w:ascii="Times New Roman" w:hAnsi="Times New Roman" w:cs="Times New Roman"/>
        </w:rPr>
        <w:t xml:space="preserve"> and have major implications on ecosystem health as coregonines contribute significantly to ecosystem function and energy transfer </w:t>
      </w:r>
      <w:r w:rsidRPr="00324332">
        <w:rPr>
          <w:rFonts w:ascii="Times New Roman" w:hAnsi="Times New Roman" w:cs="Times New Roman"/>
        </w:rPr>
        <w:fldChar w:fldCharType="begin" w:fldLock="1"/>
      </w:r>
      <w:r w:rsidR="00FC5612">
        <w:rPr>
          <w:rFonts w:ascii="Times New Roman" w:hAnsi="Times New Roman" w:cs="Times New Roman"/>
        </w:rPr>
        <w:instrText>ADDIN CSL_CITATION {"citationItems":[{"id":"ITEM-1","itemData":{"abstract":"We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coregonids","type":"article-journal","volume":"98"},"uris":["http://www.mendeley.com/documents/?uuid=1120a55e-f2ad-394b-ad89-0b3bb220dad8"]},{"id":"ITEM-2","itemData":{"DOI":"10.1139/cjfas-2013-0254","ISBN":"0706-652x","ISSN":"0706-652X","abstract":"Recent food-web changes in the Laurentian Great Lakes are affecting energy and nutrient allocation to lake whitefish (Coregonus clupeaformis) with potential downstream effects on egg condition and recruitment. We tested whether egg condition was conserved or varied with maternal condition in eight stocks from Lakes Erie, Michigan, and Superior. Egg condition was conserved across stocks based on (i) a lack of correlation between females and eggs for total lipid, DHA, and other essential fatty acids; (ii) higher levels of energy and long-chain polyunsaturated fatty acids (LC-PUFA) in eggs compared with females; and (iii) no among-stock differences for those same variables in eggs. Females from northern Lake Michigan generally made the greatest trade-offs between egg size and fecundity. Highly fecund females provisioned less lipid, but more n-3 LC-PUFA to their eggs. A lack of stock-level patterns in energy and nutrient allocation suggests that trade-offs occur at the level of individual females and that females in poor condition make greater trade-offs among egg size and fecundity, total lipids, and n-3 LC-PUFA than females in good condition.","author":[{"dropping-particle":"","family":"Muir","given":"Andrew M","non-dropping-particle":"","parse-names":false,"suffix":""},{"dropping-particle":"","family":"Arts","given":"Michael T","non-dropping-particle":"","parse-names":false,"suffix":""},{"dropping-particle":"","family":"Koops","given":"Marten A","non-dropping-particle":"","parse-names":false,"suffix":""},{"dropping-particle":"","family":"Johnson","given":"Timothy B","non-dropping-particle":"","parse-names":false,"suffix":""},{"dropping-particle":"","family":"Krueger","given":"Charles C","non-dropping-particle":"","parse-names":false,"suffix":""},{"dropping-particle":"","family":"Sutton","given":"Trent M","non-dropping-particle":"","parse-names":false,"suffix":""},{"dropping-particle":"","family":"Rosenfeld","given":"Jordan","non-dropping-particle":"","parse-names":false,"suffix":""}],"container-title":"Canadian Journal of Fisheries and Aquatic Sciences","id":"ITEM-2","issue":"8","issued":{"date-parts":[["2014"]]},"language":"English","note":"Ao7fn Times Cited:7 Cited References Count:81","page":"1256-1269","title":"Reproductive life-history strategies in lake whitefish ( Coregonus clupeaformis ) from the Laurentian Great Lakes","type":"article-journal","volume":"71"},"uris":["http://www.mendeley.com/documents/?uuid=e3302a94-2493-38ee-8cd2-324d14a92fb2"]},{"id":"ITEM-3","itemData":{"DOI":"10.1016/j.jglr.2011.06.008","ISBN":"03801330 (ISSN)","ISSN":"03801330","abstract":"We use detailed diet analyses of the predominant planktivorous, benthivorous and piscivorous fish species from Lake Superior to create a nearshore (bathymetric depths &lt; 80. m) fish community food web. The food web was based on analysis of 5125 fish stomachs collected seasonally (spring, summer, fall) from 9 nearshore sites in 2005. Based on mass of prey items, nearshore diets across all sites and seasons were similarly structured with a dominance of macroinvertebrates (Mysis diluviana and Diporeia spp). Although the piscivorous fishes like lean lake trout (Salvelinus namaycush) fed to a lesser extent on Diporeia and Mysis, they were still strongly connected to these macroinvertebrates, which were consumed by their primary prey species (sculpin spp., rainbow smelt Osmerus mordax, and coregonines). The addition of Bythotrephes to summer/fall cisco and lake whitefish diets, and the decrease in rainbow smelt in lean lake trout diets (replaced by coregonines) were the largest observed differences relative to historic Lake Superior diet studies. Although the offshore food web of Lake Superior was simpler than nearshore in terms of number of fish species present, the two areas had remarkably similar food web structures, and both fish communities were primarily supported by Mysis and Diporeia. We conclude that declines in Mysis or Diporeia populations would have a significant impact on energy flow in Lake Superior. The food web information we generated can be used to better identify management strategies for Lake Superior. © 2011.","author":[{"dropping-particle":"","family":"Gamble","given":"Allison E","non-dropping-particle":"","parse-names":false,"suffix":""},{"dropping-particle":"","family":"Hrabik","given":"Thomas R","non-dropping-particle":"","parse-names":false,"suffix":""},{"dropping-particle":"","family":"Yule","given":"Daniel L","non-dropping-particle":"","parse-names":false,"suffix":""},{"dropping-particle":"","family":"Stockwell","given":"Jason D","non-dropping-particle":"","parse-names":false,"suffix":""}],"container-title":"Journal of Great Lakes Research","id":"ITEM-3","issue":"3","issued":{"date-parts":[["2011"]]},"language":"English","note":"821mf\nTimes Cited:23\nCited References Count:73","page":"550-560","title":"Trophic connections in Lake Superior Part II: The nearshore fish community","type":"article-journal","volume":"37"},"uris":["http://www.mendeley.com/documents/?uuid=958f644e-89d5-4f32-816a-c8e7015ccc6a"]},{"id":"ITEM-4","itemData":{"DOI":"10.1111/fwb.12340","ISBN":"00465070","ISSN":"13652427","abstract":"1.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Biology","id":"ITEM-4","issue":"6","issued":{"date-parts":[["2014"]]},"language":"English","note":"Ae4pk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Superior","type":"article-journal","volume":"59"},"uris":["http://www.mendeley.com/documents/?uuid=416cd714-4037-33ba-a298-9b7f269f4bea"]}],"mendeley":{"formattedCitation":"(Gamble et al. 2011; Karjalainen et al. 2015; Muir et al. 2014; Stockwell et al. 2014)","plainTextFormattedCitation":"(Gamble et al. 2011; Karjalainen et al. 2015; Muir et al. 2014; Stockwell et al. 2014)","previouslyFormattedCitation":"(Gamble et al. 2011; Karjalainen et al. 2015; Muir et al. 2014; Stockwell et al. 2014)"},"properties":{"noteIndex":0},"schema":"https://github.com/citation-style-language/schema/raw/master/csl-citation.json"}</w:instrText>
      </w:r>
      <w:r w:rsidRPr="00324332">
        <w:rPr>
          <w:rFonts w:ascii="Times New Roman" w:hAnsi="Times New Roman" w:cs="Times New Roman"/>
        </w:rPr>
        <w:fldChar w:fldCharType="separate"/>
      </w:r>
      <w:r w:rsidR="00B36301" w:rsidRPr="00324332">
        <w:rPr>
          <w:rFonts w:ascii="Times New Roman" w:hAnsi="Times New Roman" w:cs="Times New Roman"/>
          <w:noProof/>
        </w:rPr>
        <w:t>(Gamble et al. 2011; Karjalainen et al. 2015; Muir et al. 2014; Stockwell et al. 2014)</w:t>
      </w:r>
      <w:r w:rsidRPr="00324332">
        <w:rPr>
          <w:rFonts w:ascii="Times New Roman" w:hAnsi="Times New Roman" w:cs="Times New Roman"/>
        </w:rPr>
        <w:fldChar w:fldCharType="end"/>
      </w:r>
      <w:r w:rsidRPr="00324332">
        <w:rPr>
          <w:rFonts w:ascii="Times New Roman" w:hAnsi="Times New Roman" w:cs="Times New Roman"/>
        </w:rPr>
        <w:t xml:space="preserve">. Large-scale common garden and experimental evolution studies, which integrate genetic and ecological approaches and examine adaptation and evolution of environmental resistance, will aid in understanding the response of coregonines to changing environments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{"citationItems":[{"id":"ITEM-1","itemData":{"ISBN":"1476-4687","author":[{"dropping-particle":"","family":"Hoffmann","given":"A A","non-dropping-particle":"","parse-names":false,"suffix":""},{"dropping-particle":"","family":"Sgrò","given":"C M","non-dropping-particle":"","parse-names":false,"suffix":""}],"container-title":"Nature Australia","id":"ITEM-1","issue":"7335","issued":{"date-parts":[["2011"]]},"page":"479-485","title":"Climate change and evolutionary adaptation","type":"article-journal","volume":"470"},"uris":["http://www.mendeley.com/documents/?uuid=30356c3f-7ef8-4fdb-a840-3b869b2d3abe"]}],"mendeley":{"formattedCitation":"(Hoffmann and Sgrò 2011)","plainTextFormattedCitation":"(Hoffmann and Sgrò 2011)","previouslyFormattedCitation":"(Hoffmann and Sgrò 2011)"},"properties":{"noteIndex":0},"schema":"https://github.com/citation-style-language/schema/raw/master/csl-citation.json"}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(Hoffmann and Sgrò 2011)</w:t>
      </w:r>
      <w:r w:rsidRPr="00324332">
        <w:rPr>
          <w:rFonts w:ascii="Times New Roman" w:hAnsi="Times New Roman" w:cs="Times New Roman"/>
        </w:rPr>
        <w:fldChar w:fldCharType="end"/>
      </w:r>
      <w:r w:rsidRPr="00324332">
        <w:rPr>
          <w:rFonts w:ascii="Times New Roman" w:hAnsi="Times New Roman" w:cs="Times New Roman"/>
        </w:rPr>
        <w:t>. We propose to experimentally identify genetic and ecological mechanisms driving latitudinal and longitudinal variation in egg and larval development, growth, and survival across a suite of congeners with similar and contrasting life history traits (</w:t>
      </w:r>
      <w:r w:rsidRPr="00324332">
        <w:rPr>
          <w:rFonts w:ascii="Times New Roman" w:hAnsi="Times New Roman" w:cs="Times New Roman"/>
          <w:i/>
        </w:rPr>
        <w:t>e.g.,</w:t>
      </w:r>
      <w:r w:rsidRPr="00324332">
        <w:rPr>
          <w:rFonts w:ascii="Times New Roman" w:hAnsi="Times New Roman" w:cs="Times New Roman"/>
        </w:rPr>
        <w:t xml:space="preserve"> benthic and pelagic resource use). Our proposed work is part of an international scientific consortium (Table 1) with an interest to analyze the response of different coregonine species to changing thermal regimes across broad climatic gradients (</w:t>
      </w:r>
      <w:r w:rsidRPr="00324332">
        <w:rPr>
          <w:rFonts w:ascii="Times New Roman" w:hAnsi="Times New Roman" w:cs="Times New Roman"/>
          <w:i/>
        </w:rPr>
        <w:t>e.g.,</w:t>
      </w:r>
      <w:r w:rsidRPr="00324332">
        <w:rPr>
          <w:rFonts w:ascii="Times New Roman" w:hAnsi="Times New Roman" w:cs="Times New Roman"/>
        </w:rPr>
        <w:t xml:space="preserve"> latitudinal and longitudinal). The expected response is (1) populations are locally adapted to their environment, where survival will be maximized in the native environment but reduced elsewhere, or (2) countergradient variation, where survival will be greater in higher latitude populations across all temperatures. Determining the evolutionary differences and mechanisms driving thermal resilience across populations, at critical early-life stages, will be important for future sustainable management practices of the ecologically and economically important coregonines.</w:t>
      </w:r>
    </w:p>
    <w:p w14:paraId="6A9B8E0A" w14:textId="6CA510F6" w:rsidR="00DB178A" w:rsidRDefault="00DB178A" w:rsidP="009556DC">
      <w:pPr>
        <w:jc w:val="both"/>
        <w:rPr>
          <w:rFonts w:ascii="Times New Roman" w:hAnsi="Times New Roman" w:cs="Times New Roman"/>
        </w:rPr>
      </w:pPr>
    </w:p>
    <w:p w14:paraId="7D5ACD13" w14:textId="77777777" w:rsidR="00DB178A" w:rsidRPr="00324332" w:rsidRDefault="00DB178A" w:rsidP="009556DC">
      <w:pPr>
        <w:jc w:val="both"/>
        <w:rPr>
          <w:rFonts w:ascii="Times New Roman" w:hAnsi="Times New Roman" w:cs="Times New Roman"/>
        </w:rPr>
      </w:pPr>
      <w:r w:rsidRPr="00324332">
        <w:rPr>
          <w:rFonts w:ascii="Times New Roman" w:hAnsi="Times New Roman" w:cs="Times New Roman"/>
          <w:i/>
          <w:iCs/>
        </w:rPr>
        <w:t xml:space="preserve">H1 </w:t>
      </w:r>
      <w:r w:rsidRPr="00324332">
        <w:rPr>
          <w:rFonts w:ascii="Times New Roman" w:hAnsi="Times New Roman" w:cs="Times New Roman"/>
        </w:rPr>
        <w:t>– Local Adaptation Hypothesis (Figure 2, left panel): Populations are adapted to their local environment and will perform worse outside of those conditions. We predict that southern populations will perform best when incubated under warmer temperatures and northern populations will perform best when incubated under colder temperatures.</w:t>
      </w:r>
    </w:p>
    <w:p w14:paraId="1F7A5B79" w14:textId="77777777" w:rsidR="00DB178A" w:rsidRPr="00324332" w:rsidRDefault="00DB178A" w:rsidP="009556DC">
      <w:pPr>
        <w:jc w:val="both"/>
        <w:rPr>
          <w:rFonts w:ascii="Times New Roman" w:hAnsi="Times New Roman" w:cs="Times New Roman"/>
          <w:i/>
          <w:iCs/>
        </w:rPr>
      </w:pPr>
    </w:p>
    <w:p w14:paraId="3413F751" w14:textId="77777777" w:rsidR="00DB178A" w:rsidRPr="00324332" w:rsidRDefault="00DB178A" w:rsidP="009556DC">
      <w:pPr>
        <w:jc w:val="both"/>
        <w:rPr>
          <w:rFonts w:ascii="Times New Roman" w:hAnsi="Times New Roman" w:cs="Times New Roman"/>
        </w:rPr>
      </w:pPr>
      <w:r w:rsidRPr="00324332">
        <w:rPr>
          <w:rFonts w:ascii="Times New Roman" w:hAnsi="Times New Roman" w:cs="Times New Roman"/>
          <w:i/>
          <w:iCs/>
        </w:rPr>
        <w:t xml:space="preserve">H2 </w:t>
      </w:r>
      <w:r w:rsidRPr="00324332">
        <w:rPr>
          <w:rFonts w:ascii="Times New Roman" w:hAnsi="Times New Roman" w:cs="Times New Roman"/>
        </w:rPr>
        <w:t>– Countergradient Variation Hypothesis (Figure 2, middle panel): Northern populations have evolved climate-driven shifts in performance to adapt to shorter growing seasons, colder summer water temperatures, and more extreme winter conditions. We predict that northern populations will perform better than southern populations across all incubation temperatures.</w:t>
      </w:r>
    </w:p>
    <w:p w14:paraId="7D03A767" w14:textId="77777777" w:rsidR="00DB178A" w:rsidRPr="00324332" w:rsidRDefault="00DB178A" w:rsidP="009556DC">
      <w:pPr>
        <w:jc w:val="both"/>
        <w:rPr>
          <w:rFonts w:ascii="Times New Roman" w:hAnsi="Times New Roman" w:cs="Times New Roman"/>
          <w:i/>
          <w:iCs/>
        </w:rPr>
      </w:pPr>
    </w:p>
    <w:p w14:paraId="103A177A" w14:textId="77777777" w:rsidR="00DB178A" w:rsidRPr="00324332" w:rsidRDefault="00DB178A" w:rsidP="009556DC">
      <w:pPr>
        <w:jc w:val="both"/>
        <w:rPr>
          <w:rFonts w:ascii="Times New Roman" w:hAnsi="Times New Roman" w:cs="Times New Roman"/>
        </w:rPr>
      </w:pPr>
      <w:r w:rsidRPr="00324332">
        <w:rPr>
          <w:rFonts w:ascii="Times New Roman" w:hAnsi="Times New Roman" w:cs="Times New Roman"/>
          <w:i/>
          <w:iCs/>
        </w:rPr>
        <w:t xml:space="preserve">H3 </w:t>
      </w:r>
      <w:r w:rsidRPr="00324332">
        <w:rPr>
          <w:rFonts w:ascii="Times New Roman" w:hAnsi="Times New Roman" w:cs="Times New Roman"/>
        </w:rPr>
        <w:t>– Mixed-strategy Hypothesis (Figure 2, right panel): Populations are locally-adapted and exhibit countergradient variation. We predict that northern populations will have the highest performance but will be limited by local adaptation under warmer conditions.</w:t>
      </w:r>
    </w:p>
    <w:p w14:paraId="1FA35CF1" w14:textId="77777777" w:rsidR="00DB178A" w:rsidRPr="00324332" w:rsidRDefault="00DB178A" w:rsidP="009556DC">
      <w:pPr>
        <w:jc w:val="both"/>
        <w:rPr>
          <w:rFonts w:ascii="Times New Roman" w:hAnsi="Times New Roman" w:cs="Times New Roman"/>
          <w:i/>
        </w:rPr>
      </w:pPr>
    </w:p>
    <w:p w14:paraId="5931572D" w14:textId="77777777" w:rsidR="00DB178A" w:rsidRPr="00324332" w:rsidRDefault="00DB178A" w:rsidP="009556DC">
      <w:pPr>
        <w:jc w:val="both"/>
        <w:rPr>
          <w:rFonts w:ascii="Times New Roman" w:hAnsi="Times New Roman" w:cs="Times New Roman"/>
        </w:rPr>
      </w:pPr>
      <w:r w:rsidRPr="00324332">
        <w:rPr>
          <w:rFonts w:ascii="Times New Roman" w:hAnsi="Times New Roman" w:cs="Times New Roman"/>
          <w:i/>
        </w:rPr>
        <w:lastRenderedPageBreak/>
        <w:t>H4</w:t>
      </w:r>
      <w:r w:rsidRPr="00324332">
        <w:rPr>
          <w:rFonts w:ascii="Times New Roman" w:hAnsi="Times New Roman" w:cs="Times New Roman"/>
        </w:rPr>
        <w:t xml:space="preserve"> – Null Hypothesis: Populations will perform equivalently across all populations and incubation temperatures. We predict that northern and southern populations will perform the same across all incubation temperatures.</w:t>
      </w:r>
    </w:p>
    <w:p w14:paraId="1388ACD3" w14:textId="54EA3A14" w:rsidR="00DB178A" w:rsidRDefault="00DB178A" w:rsidP="009556DC">
      <w:pPr>
        <w:jc w:val="both"/>
        <w:rPr>
          <w:rFonts w:ascii="Times New Roman" w:hAnsi="Times New Roman" w:cs="Times New Roman"/>
        </w:rPr>
      </w:pPr>
    </w:p>
    <w:p w14:paraId="38C2FE36" w14:textId="77777777" w:rsidR="00DB178A" w:rsidRPr="00324332" w:rsidRDefault="00DB178A" w:rsidP="009556DC">
      <w:pPr>
        <w:jc w:val="both"/>
        <w:rPr>
          <w:rFonts w:ascii="Times New Roman" w:hAnsi="Times New Roman" w:cs="Times New Roman"/>
        </w:rPr>
      </w:pPr>
    </w:p>
    <w:p w14:paraId="2311E999" w14:textId="013B66BB" w:rsidR="00F03B03" w:rsidRPr="00324332" w:rsidRDefault="00F03B03" w:rsidP="009556DC">
      <w:pPr>
        <w:jc w:val="both"/>
        <w:rPr>
          <w:rFonts w:ascii="Times New Roman" w:hAnsi="Times New Roman" w:cs="Times New Roman"/>
        </w:rPr>
      </w:pPr>
    </w:p>
    <w:p w14:paraId="45490B86" w14:textId="77777777" w:rsidR="004F4EEE" w:rsidRPr="00324332" w:rsidRDefault="004F4EEE" w:rsidP="009556DC">
      <w:pPr>
        <w:jc w:val="both"/>
        <w:rPr>
          <w:rFonts w:ascii="Times New Roman" w:hAnsi="Times New Roman" w:cs="Times New Roman"/>
          <w:b/>
          <w:bCs/>
        </w:rPr>
      </w:pPr>
    </w:p>
    <w:p w14:paraId="626874E0" w14:textId="32140679" w:rsidR="00F03B03" w:rsidRPr="00324332" w:rsidRDefault="00F03B03" w:rsidP="009556DC">
      <w:pPr>
        <w:jc w:val="both"/>
        <w:rPr>
          <w:rFonts w:ascii="Times New Roman" w:hAnsi="Times New Roman" w:cs="Times New Roman"/>
          <w:b/>
          <w:bCs/>
        </w:rPr>
      </w:pPr>
      <w:r w:rsidRPr="00324332">
        <w:rPr>
          <w:rFonts w:ascii="Times New Roman" w:hAnsi="Times New Roman" w:cs="Times New Roman"/>
          <w:b/>
          <w:bCs/>
        </w:rPr>
        <w:t>METHODS:</w:t>
      </w:r>
    </w:p>
    <w:p w14:paraId="5EE0C6BC" w14:textId="09AB3058" w:rsidR="00F03B03" w:rsidRPr="00324332" w:rsidRDefault="00F03B03" w:rsidP="009556DC">
      <w:pPr>
        <w:jc w:val="both"/>
        <w:rPr>
          <w:rFonts w:ascii="Times New Roman" w:hAnsi="Times New Roman" w:cs="Times New Roman"/>
        </w:rPr>
      </w:pPr>
    </w:p>
    <w:p w14:paraId="14BFBB8D" w14:textId="58CA0B30" w:rsidR="00007E11" w:rsidRPr="00007E11" w:rsidRDefault="00007E11" w:rsidP="009556DC">
      <w:pPr>
        <w:jc w:val="both"/>
        <w:rPr>
          <w:rFonts w:ascii="Times New Roman" w:hAnsi="Times New Roman" w:cs="Times New Roman"/>
          <w:u w:val="single"/>
        </w:rPr>
      </w:pPr>
      <w:r>
        <w:rPr>
          <w:rFonts w:ascii="Times New Roman" w:hAnsi="Times New Roman" w:cs="Times New Roman"/>
          <w:u w:val="single"/>
        </w:rPr>
        <w:t>Study Sites</w:t>
      </w:r>
      <w:r w:rsidR="00970A0A">
        <w:rPr>
          <w:rFonts w:ascii="Times New Roman" w:hAnsi="Times New Roman" w:cs="Times New Roman"/>
          <w:u w:val="single"/>
        </w:rPr>
        <w:t xml:space="preserve"> and Collections</w:t>
      </w:r>
    </w:p>
    <w:p w14:paraId="06E1DAC8" w14:textId="078CB5D8" w:rsidR="008E2388" w:rsidRPr="00324332" w:rsidRDefault="00F03B03" w:rsidP="009556DC">
      <w:pPr>
        <w:jc w:val="both"/>
        <w:rPr>
          <w:rFonts w:ascii="Times New Roman" w:hAnsi="Times New Roman" w:cs="Times New Roman"/>
        </w:rPr>
      </w:pPr>
      <w:r w:rsidRPr="00324332">
        <w:rPr>
          <w:rFonts w:ascii="Times New Roman" w:hAnsi="Times New Roman" w:cs="Times New Roman"/>
        </w:rPr>
        <w:t>We use</w:t>
      </w:r>
      <w:r w:rsidR="001B45EB" w:rsidRPr="00324332">
        <w:rPr>
          <w:rFonts w:ascii="Times New Roman" w:hAnsi="Times New Roman" w:cs="Times New Roman"/>
        </w:rPr>
        <w:t>d</w:t>
      </w:r>
      <w:r w:rsidRPr="00324332">
        <w:rPr>
          <w:rFonts w:ascii="Times New Roman" w:hAnsi="Times New Roman" w:cs="Times New Roman"/>
        </w:rPr>
        <w:t xml:space="preserve"> a cross-lake, cross-continent, cross-species approach to evaluate the response and thermal tolerance of coregonine </w:t>
      </w:r>
      <w:r w:rsidR="001B45EB" w:rsidRPr="00324332">
        <w:rPr>
          <w:rFonts w:ascii="Times New Roman" w:hAnsi="Times New Roman" w:cs="Times New Roman"/>
        </w:rPr>
        <w:t>embryos</w:t>
      </w:r>
      <w:r w:rsidRPr="00324332">
        <w:rPr>
          <w:rFonts w:ascii="Times New Roman" w:hAnsi="Times New Roman" w:cs="Times New Roman"/>
        </w:rPr>
        <w:t xml:space="preserve"> and larvae to changing thermal regimes. Wild-caught populations of </w:t>
      </w:r>
      <w:r w:rsidRPr="00324332">
        <w:rPr>
          <w:rFonts w:ascii="Times New Roman" w:hAnsi="Times New Roman" w:cs="Times New Roman"/>
          <w:color w:val="FF0000"/>
        </w:rPr>
        <w:t xml:space="preserve">cisco </w:t>
      </w:r>
      <w:r w:rsidRPr="00324332">
        <w:rPr>
          <w:rFonts w:ascii="Times New Roman" w:hAnsi="Times New Roman" w:cs="Times New Roman"/>
        </w:rPr>
        <w:t xml:space="preserve">in </w:t>
      </w:r>
      <w:r w:rsidR="001B45EB" w:rsidRPr="00324332">
        <w:rPr>
          <w:rFonts w:ascii="Times New Roman" w:hAnsi="Times New Roman" w:cs="Times New Roman"/>
        </w:rPr>
        <w:t>Lake Superior (</w:t>
      </w:r>
      <w:r w:rsidR="00250192">
        <w:rPr>
          <w:rFonts w:ascii="Times New Roman" w:hAnsi="Times New Roman" w:cs="Times New Roman"/>
        </w:rPr>
        <w:t>USA</w:t>
      </w:r>
      <w:r w:rsidR="00DD7DAF">
        <w:rPr>
          <w:rFonts w:ascii="Times New Roman" w:hAnsi="Times New Roman" w:cs="Times New Roman"/>
        </w:rPr>
        <w:t>/Canada</w:t>
      </w:r>
      <w:r w:rsidR="001B45EB" w:rsidRPr="00324332">
        <w:rPr>
          <w:rFonts w:ascii="Times New Roman" w:hAnsi="Times New Roman" w:cs="Times New Roman"/>
        </w:rPr>
        <w:t>) and Lake Ontario (</w:t>
      </w:r>
      <w:r w:rsidR="00250192">
        <w:rPr>
          <w:rFonts w:ascii="Times New Roman" w:hAnsi="Times New Roman" w:cs="Times New Roman"/>
        </w:rPr>
        <w:t>USA</w:t>
      </w:r>
      <w:r w:rsidR="00DD7DAF">
        <w:rPr>
          <w:rFonts w:ascii="Times New Roman" w:hAnsi="Times New Roman" w:cs="Times New Roman"/>
        </w:rPr>
        <w:t>/</w:t>
      </w:r>
      <w:r w:rsidR="00DD7DAF">
        <w:rPr>
          <w:rFonts w:ascii="Times New Roman" w:hAnsi="Times New Roman" w:cs="Times New Roman"/>
        </w:rPr>
        <w:t>Canada</w:t>
      </w:r>
      <w:r w:rsidR="001B45EB" w:rsidRPr="00324332">
        <w:rPr>
          <w:rFonts w:ascii="Times New Roman" w:hAnsi="Times New Roman" w:cs="Times New Roman"/>
        </w:rPr>
        <w:t>)</w:t>
      </w:r>
      <w:r w:rsidRPr="00324332">
        <w:rPr>
          <w:rFonts w:ascii="Times New Roman" w:hAnsi="Times New Roman" w:cs="Times New Roman"/>
        </w:rPr>
        <w:t xml:space="preserve"> and </w:t>
      </w:r>
      <w:r w:rsidRPr="00324332">
        <w:rPr>
          <w:rFonts w:ascii="Times New Roman" w:hAnsi="Times New Roman" w:cs="Times New Roman"/>
          <w:color w:val="FF0000"/>
        </w:rPr>
        <w:t>vendace</w:t>
      </w:r>
      <w:r w:rsidR="004F4EEE" w:rsidRPr="00324332">
        <w:rPr>
          <w:rFonts w:ascii="Times New Roman" w:hAnsi="Times New Roman" w:cs="Times New Roman"/>
          <w:color w:val="FF0000"/>
        </w:rPr>
        <w:t xml:space="preserve"> </w:t>
      </w:r>
      <w:r w:rsidR="004F4EEE" w:rsidRPr="00324332">
        <w:rPr>
          <w:rFonts w:ascii="Times New Roman" w:hAnsi="Times New Roman" w:cs="Times New Roman"/>
        </w:rPr>
        <w:t xml:space="preserve">and </w:t>
      </w:r>
      <w:r w:rsidRPr="00324332">
        <w:rPr>
          <w:rFonts w:ascii="Times New Roman" w:hAnsi="Times New Roman" w:cs="Times New Roman"/>
          <w:color w:val="FF0000"/>
        </w:rPr>
        <w:t>European whitefish</w:t>
      </w:r>
      <w:r w:rsidR="004F4EEE" w:rsidRPr="00324332">
        <w:rPr>
          <w:rFonts w:ascii="Times New Roman" w:hAnsi="Times New Roman" w:cs="Times New Roman"/>
        </w:rPr>
        <w:t xml:space="preserve"> </w:t>
      </w:r>
      <w:r w:rsidRPr="00324332">
        <w:rPr>
          <w:rFonts w:ascii="Times New Roman" w:hAnsi="Times New Roman" w:cs="Times New Roman"/>
        </w:rPr>
        <w:t xml:space="preserve">in </w:t>
      </w:r>
      <w:r w:rsidR="001B45EB" w:rsidRPr="00324332">
        <w:rPr>
          <w:rFonts w:ascii="Times New Roman" w:hAnsi="Times New Roman" w:cs="Times New Roman"/>
        </w:rPr>
        <w:t>Lake Konnevesi (</w:t>
      </w:r>
      <w:r w:rsidR="00250192">
        <w:rPr>
          <w:rFonts w:ascii="Times New Roman" w:hAnsi="Times New Roman" w:cs="Times New Roman"/>
        </w:rPr>
        <w:t>Finland</w:t>
      </w:r>
      <w:r w:rsidR="001B45EB" w:rsidRPr="00324332">
        <w:rPr>
          <w:rFonts w:ascii="Times New Roman" w:hAnsi="Times New Roman" w:cs="Times New Roman"/>
        </w:rPr>
        <w:t>) were</w:t>
      </w:r>
      <w:r w:rsidRPr="00324332">
        <w:rPr>
          <w:rFonts w:ascii="Times New Roman" w:hAnsi="Times New Roman" w:cs="Times New Roman"/>
        </w:rPr>
        <w:t xml:space="preserve"> sampled using live-capture gear</w:t>
      </w:r>
      <w:r w:rsidR="00C53BA2" w:rsidRPr="00324332">
        <w:rPr>
          <w:rFonts w:ascii="Times New Roman" w:hAnsi="Times New Roman" w:cs="Times New Roman"/>
        </w:rPr>
        <w:t xml:space="preserve"> (</w:t>
      </w:r>
      <w:r w:rsidR="00C53BA2" w:rsidRPr="00324332">
        <w:rPr>
          <w:rFonts w:ascii="Times New Roman" w:hAnsi="Times New Roman" w:cs="Times New Roman"/>
          <w:color w:val="FF0000"/>
        </w:rPr>
        <w:t>Figure X</w:t>
      </w:r>
      <w:r w:rsidR="00C53BA2" w:rsidRPr="00324332">
        <w:rPr>
          <w:rFonts w:ascii="Times New Roman" w:hAnsi="Times New Roman" w:cs="Times New Roman"/>
        </w:rPr>
        <w:t>)</w:t>
      </w:r>
      <w:r w:rsidRPr="00324332">
        <w:rPr>
          <w:rFonts w:ascii="Times New Roman" w:hAnsi="Times New Roman" w:cs="Times New Roman"/>
        </w:rPr>
        <w:t xml:space="preserve">. </w:t>
      </w:r>
      <w:r w:rsidR="008E2388" w:rsidRPr="00324332">
        <w:rPr>
          <w:rFonts w:ascii="Times New Roman" w:hAnsi="Times New Roman" w:cs="Times New Roman"/>
        </w:rPr>
        <w:t>A</w:t>
      </w:r>
      <w:r w:rsidRPr="00324332">
        <w:rPr>
          <w:rFonts w:ascii="Times New Roman" w:hAnsi="Times New Roman" w:cs="Times New Roman"/>
        </w:rPr>
        <w:t xml:space="preserve">dult field collections </w:t>
      </w:r>
      <w:r w:rsidR="007C6815" w:rsidRPr="00324332">
        <w:rPr>
          <w:rFonts w:ascii="Times New Roman" w:hAnsi="Times New Roman" w:cs="Times New Roman"/>
        </w:rPr>
        <w:t>occurred</w:t>
      </w:r>
      <w:r w:rsidRPr="00324332">
        <w:rPr>
          <w:rFonts w:ascii="Times New Roman" w:hAnsi="Times New Roman" w:cs="Times New Roman"/>
        </w:rPr>
        <w:t xml:space="preserve"> during </w:t>
      </w:r>
      <w:r w:rsidR="007C6815" w:rsidRPr="00324332">
        <w:rPr>
          <w:rFonts w:ascii="Times New Roman" w:hAnsi="Times New Roman" w:cs="Times New Roman"/>
        </w:rPr>
        <w:t>known</w:t>
      </w:r>
      <w:r w:rsidRPr="00324332">
        <w:rPr>
          <w:rFonts w:ascii="Times New Roman" w:hAnsi="Times New Roman" w:cs="Times New Roman"/>
        </w:rPr>
        <w:t xml:space="preserve"> coregonine spawning</w:t>
      </w:r>
      <w:r w:rsidR="003E7B9E" w:rsidRPr="00324332">
        <w:rPr>
          <w:rFonts w:ascii="Times New Roman" w:hAnsi="Times New Roman" w:cs="Times New Roman"/>
        </w:rPr>
        <w:t xml:space="preserve"> periods</w:t>
      </w:r>
      <w:r w:rsidR="008E2388" w:rsidRPr="00324332">
        <w:rPr>
          <w:rFonts w:ascii="Times New Roman" w:hAnsi="Times New Roman" w:cs="Times New Roman"/>
        </w:rPr>
        <w:t xml:space="preserve"> for Lake Ontario and Lake Superior</w:t>
      </w:r>
      <w:r w:rsidRPr="00324332">
        <w:rPr>
          <w:rFonts w:ascii="Times New Roman" w:hAnsi="Times New Roman" w:cs="Times New Roman"/>
        </w:rPr>
        <w:t>.</w:t>
      </w:r>
      <w:r w:rsidR="008E2388" w:rsidRPr="00324332">
        <w:rPr>
          <w:rFonts w:ascii="Times New Roman" w:hAnsi="Times New Roman" w:cs="Times New Roman"/>
        </w:rPr>
        <w:t xml:space="preserve"> On Lake Konnevesi, adults were collected prior to spawning and stored in an aquaculture pool with water fed directly from the lake until spawning was initiated.</w:t>
      </w:r>
      <w:r w:rsidRPr="00324332">
        <w:rPr>
          <w:rFonts w:ascii="Times New Roman" w:hAnsi="Times New Roman" w:cs="Times New Roman"/>
        </w:rPr>
        <w:t xml:space="preserve"> </w:t>
      </w:r>
      <w:r w:rsidR="00585D31" w:rsidRPr="00324332">
        <w:rPr>
          <w:rFonts w:ascii="Times New Roman" w:hAnsi="Times New Roman" w:cs="Times New Roman"/>
        </w:rPr>
        <w:t>A single laboratory in North America (University of Vermont</w:t>
      </w:r>
      <w:r w:rsidR="00FF0626" w:rsidRPr="00324332">
        <w:rPr>
          <w:rFonts w:ascii="Times New Roman" w:hAnsi="Times New Roman" w:cs="Times New Roman"/>
        </w:rPr>
        <w:t xml:space="preserve"> (UVM)</w:t>
      </w:r>
      <w:r w:rsidR="00585D31" w:rsidRPr="00324332">
        <w:rPr>
          <w:rFonts w:ascii="Times New Roman" w:hAnsi="Times New Roman" w:cs="Times New Roman"/>
        </w:rPr>
        <w:t>, USA) and Europe (University of Jyväskylä</w:t>
      </w:r>
      <w:r w:rsidR="00FF0626" w:rsidRPr="00324332">
        <w:rPr>
          <w:rFonts w:ascii="Times New Roman" w:hAnsi="Times New Roman" w:cs="Times New Roman"/>
        </w:rPr>
        <w:t xml:space="preserve"> (JYU)</w:t>
      </w:r>
      <w:r w:rsidR="00585D31" w:rsidRPr="00324332">
        <w:rPr>
          <w:rFonts w:ascii="Times New Roman" w:hAnsi="Times New Roman" w:cs="Times New Roman"/>
        </w:rPr>
        <w:t>, Finland) conducted all sampling, fertilization, and experimental work for populations on each continent.</w:t>
      </w:r>
    </w:p>
    <w:p w14:paraId="1C351AF2" w14:textId="77777777" w:rsidR="008E2388" w:rsidRPr="00324332" w:rsidRDefault="008E2388" w:rsidP="009556DC">
      <w:pPr>
        <w:jc w:val="both"/>
        <w:rPr>
          <w:rFonts w:ascii="Times New Roman" w:hAnsi="Times New Roman" w:cs="Times New Roman"/>
        </w:rPr>
      </w:pPr>
    </w:p>
    <w:p w14:paraId="49CB1C2B" w14:textId="40EEA5B1" w:rsidR="00007E11" w:rsidRPr="00007E11" w:rsidRDefault="00007E11" w:rsidP="009556DC">
      <w:pPr>
        <w:jc w:val="both"/>
        <w:rPr>
          <w:rFonts w:ascii="Times New Roman" w:hAnsi="Times New Roman" w:cs="Times New Roman"/>
          <w:u w:val="single"/>
        </w:rPr>
      </w:pPr>
      <w:r w:rsidRPr="00007E11">
        <w:rPr>
          <w:rFonts w:ascii="Times New Roman" w:hAnsi="Times New Roman" w:cs="Times New Roman"/>
          <w:u w:val="single"/>
        </w:rPr>
        <w:t>Fertilization</w:t>
      </w:r>
      <w:r>
        <w:rPr>
          <w:rFonts w:ascii="Times New Roman" w:hAnsi="Times New Roman" w:cs="Times New Roman"/>
          <w:u w:val="single"/>
        </w:rPr>
        <w:t xml:space="preserve"> and Incubation</w:t>
      </w:r>
    </w:p>
    <w:p w14:paraId="0174FEE2" w14:textId="60196882" w:rsidR="00585D31" w:rsidRPr="00324332" w:rsidRDefault="00F03B03" w:rsidP="009556DC">
      <w:pPr>
        <w:jc w:val="both"/>
        <w:rPr>
          <w:rFonts w:ascii="Times New Roman" w:hAnsi="Times New Roman" w:cs="Times New Roman"/>
        </w:rPr>
      </w:pPr>
      <w:r w:rsidRPr="00324332">
        <w:rPr>
          <w:rFonts w:ascii="Times New Roman" w:hAnsi="Times New Roman" w:cs="Times New Roman"/>
        </w:rPr>
        <w:t xml:space="preserve">Eggs and milt </w:t>
      </w:r>
      <w:r w:rsidR="003E7B9E" w:rsidRPr="00324332">
        <w:rPr>
          <w:rFonts w:ascii="Times New Roman" w:hAnsi="Times New Roman" w:cs="Times New Roman"/>
        </w:rPr>
        <w:t>were</w:t>
      </w:r>
      <w:r w:rsidRPr="00324332">
        <w:rPr>
          <w:rFonts w:ascii="Times New Roman" w:hAnsi="Times New Roman" w:cs="Times New Roman"/>
        </w:rPr>
        <w:t xml:space="preserve"> stripped from females and males from each population</w:t>
      </w:r>
      <w:r w:rsidR="007C6815" w:rsidRPr="00324332">
        <w:rPr>
          <w:rFonts w:ascii="Times New Roman" w:eastAsia="Times New Roman" w:hAnsi="Times New Roman" w:cs="Times New Roman"/>
        </w:rPr>
        <w:t xml:space="preserve"> and artificially fertilized under a blocked</w:t>
      </w:r>
      <w:r w:rsidR="004B6035" w:rsidRPr="00324332">
        <w:rPr>
          <w:rFonts w:ascii="Times New Roman" w:eastAsia="Times New Roman" w:hAnsi="Times New Roman" w:cs="Times New Roman"/>
        </w:rPr>
        <w:t>,</w:t>
      </w:r>
      <w:r w:rsidR="007C6815" w:rsidRPr="00324332">
        <w:rPr>
          <w:rFonts w:ascii="Times New Roman" w:eastAsia="Times New Roman" w:hAnsi="Times New Roman" w:cs="Times New Roman"/>
        </w:rPr>
        <w:t xml:space="preserve"> factorial fertilization cross to create 36 or 48 </w:t>
      </w:r>
      <w:r w:rsidR="004B6035" w:rsidRPr="00324332">
        <w:rPr>
          <w:rFonts w:ascii="Times New Roman" w:hAnsi="Times New Roman" w:cs="Times New Roman"/>
        </w:rPr>
        <w:t>independent, second-generation families per population</w:t>
      </w:r>
      <w:r w:rsidR="007C6815" w:rsidRPr="00324332">
        <w:rPr>
          <w:rFonts w:ascii="Times New Roman" w:eastAsia="Times New Roman" w:hAnsi="Times New Roman" w:cs="Times New Roman"/>
        </w:rPr>
        <w:t xml:space="preserve"> </w:t>
      </w:r>
      <w:r w:rsidR="007C6815" w:rsidRPr="00324332">
        <w:rPr>
          <w:rFonts w:ascii="Times New Roman" w:hAnsi="Times New Roman" w:cs="Times New Roman"/>
        </w:rPr>
        <w:t>(</w:t>
      </w:r>
      <w:r w:rsidR="007C6815" w:rsidRPr="00324332">
        <w:rPr>
          <w:rFonts w:ascii="Times New Roman" w:hAnsi="Times New Roman" w:cs="Times New Roman"/>
          <w:color w:val="FF0000"/>
        </w:rPr>
        <w:t>Table X</w:t>
      </w:r>
      <w:r w:rsidR="007C6815" w:rsidRPr="00324332">
        <w:rPr>
          <w:rFonts w:ascii="Times New Roman" w:hAnsi="Times New Roman" w:cs="Times New Roman"/>
        </w:rPr>
        <w:t>)</w:t>
      </w:r>
      <w:r w:rsidRPr="00324332">
        <w:rPr>
          <w:rFonts w:ascii="Times New Roman" w:hAnsi="Times New Roman" w:cs="Times New Roman"/>
        </w:rPr>
        <w:t xml:space="preserve">. </w:t>
      </w:r>
      <w:r w:rsidR="004B6035" w:rsidRPr="00324332">
        <w:rPr>
          <w:rFonts w:ascii="Times New Roman" w:hAnsi="Times New Roman" w:cs="Times New Roman"/>
        </w:rPr>
        <w:t xml:space="preserve">A blocked, factorial fertilization cross was used to maximize the amount of genetic variation captured within a population and allow for heritability estimates to be made. This design also minimized the potential loss of multiple families if a female or male produced poor quality gametes, compared to a full-factorial design. </w:t>
      </w:r>
      <w:r w:rsidR="00467003" w:rsidRPr="00324332">
        <w:rPr>
          <w:rFonts w:ascii="Times New Roman" w:hAnsi="Times New Roman" w:cs="Times New Roman"/>
        </w:rPr>
        <w:t>Pairing was performed by dividing the adults used in the experiment into three or four fertilization blocks. A single block was comprised of three females and four males. The eggs of each female were fertilized separately by the milt of each male (</w:t>
      </w:r>
      <w:r w:rsidR="00467003" w:rsidRPr="00324332">
        <w:rPr>
          <w:rFonts w:ascii="Times New Roman" w:hAnsi="Times New Roman" w:cs="Times New Roman"/>
          <w:color w:val="FF0000"/>
        </w:rPr>
        <w:t>Figure X</w:t>
      </w:r>
      <w:r w:rsidR="00467003" w:rsidRPr="00324332">
        <w:rPr>
          <w:rFonts w:ascii="Times New Roman" w:hAnsi="Times New Roman" w:cs="Times New Roman"/>
        </w:rPr>
        <w:t xml:space="preserve">). Fertilizations were performed block by block to ensure germ cell survival. Approximately 200 eggs per female were fertilized by approximately 10 </w:t>
      </w:r>
      <w:proofErr w:type="spellStart"/>
      <w:r w:rsidR="00467003" w:rsidRPr="00324332">
        <w:rPr>
          <w:rFonts w:ascii="Times New Roman" w:hAnsi="Times New Roman" w:cs="Times New Roman"/>
        </w:rPr>
        <w:t>μl</w:t>
      </w:r>
      <w:proofErr w:type="spellEnd"/>
      <w:r w:rsidR="00467003" w:rsidRPr="00324332">
        <w:rPr>
          <w:rFonts w:ascii="Times New Roman" w:hAnsi="Times New Roman" w:cs="Times New Roman"/>
        </w:rPr>
        <w:t xml:space="preserve"> of milt from each male in the block. After the addition of milt, water was added to the plates to activate the germ cells and the plate was mixed gently for one minute. The embryos were rinsed 2-3 times until the water was clear. Water used during fertilizations was reconstructed freshwater (OECD ISO 6341: 2012) </w:t>
      </w:r>
      <w:r w:rsidR="009A088C" w:rsidRPr="00324332">
        <w:rPr>
          <w:rFonts w:ascii="Times New Roman" w:hAnsi="Times New Roman" w:cs="Times New Roman"/>
        </w:rPr>
        <w:t xml:space="preserve">to standardize the chemical properties of the water used among populations and </w:t>
      </w:r>
      <w:r w:rsidR="0019283B" w:rsidRPr="00324332">
        <w:rPr>
          <w:rFonts w:ascii="Times New Roman" w:hAnsi="Times New Roman" w:cs="Times New Roman"/>
        </w:rPr>
        <w:t xml:space="preserve">between </w:t>
      </w:r>
      <w:r w:rsidR="009A088C" w:rsidRPr="00324332">
        <w:rPr>
          <w:rFonts w:ascii="Times New Roman" w:hAnsi="Times New Roman" w:cs="Times New Roman"/>
        </w:rPr>
        <w:t xml:space="preserve">labs. </w:t>
      </w:r>
      <w:r w:rsidR="0019283B" w:rsidRPr="00324332">
        <w:rPr>
          <w:rFonts w:ascii="Times New Roman" w:hAnsi="Times New Roman" w:cs="Times New Roman"/>
        </w:rPr>
        <w:t xml:space="preserve">Embryos were transported in coolers either by shipping overnight for Lake Superior or driven same-day for Lake Ontario. A temperature logger recorded air temperatures inside the cooler during transport to ensure temperatures &lt;4°C was maintained (mean: </w:t>
      </w:r>
      <w:r w:rsidR="00D862B0" w:rsidRPr="00324332">
        <w:rPr>
          <w:rFonts w:ascii="Times New Roman" w:hAnsi="Times New Roman" w:cs="Times New Roman"/>
          <w:color w:val="FF0000"/>
        </w:rPr>
        <w:t>XX</w:t>
      </w:r>
      <w:r w:rsidR="0019283B" w:rsidRPr="00324332">
        <w:rPr>
          <w:rFonts w:ascii="Times New Roman" w:hAnsi="Times New Roman" w:cs="Times New Roman"/>
        </w:rPr>
        <w:t xml:space="preserve">, </w:t>
      </w:r>
      <w:proofErr w:type="spellStart"/>
      <w:r w:rsidR="0019283B" w:rsidRPr="00324332">
        <w:rPr>
          <w:rFonts w:ascii="Times New Roman" w:hAnsi="Times New Roman" w:cs="Times New Roman"/>
        </w:rPr>
        <w:t>sd</w:t>
      </w:r>
      <w:proofErr w:type="spellEnd"/>
      <w:r w:rsidR="0019283B" w:rsidRPr="00324332">
        <w:rPr>
          <w:rFonts w:ascii="Times New Roman" w:hAnsi="Times New Roman" w:cs="Times New Roman"/>
        </w:rPr>
        <w:t xml:space="preserve">: </w:t>
      </w:r>
      <w:r w:rsidR="00D862B0" w:rsidRPr="00324332">
        <w:rPr>
          <w:rFonts w:ascii="Times New Roman" w:hAnsi="Times New Roman" w:cs="Times New Roman"/>
          <w:color w:val="FF0000"/>
        </w:rPr>
        <w:t>XX</w:t>
      </w:r>
      <w:r w:rsidR="0019283B" w:rsidRPr="00324332">
        <w:rPr>
          <w:rFonts w:ascii="Times New Roman" w:hAnsi="Times New Roman" w:cs="Times New Roman"/>
        </w:rPr>
        <w:t>). No embryo transport was required for Lake Konnevesi.</w:t>
      </w:r>
      <w:r w:rsidR="00585D31" w:rsidRPr="00324332">
        <w:rPr>
          <w:rFonts w:ascii="Times New Roman" w:hAnsi="Times New Roman" w:cs="Times New Roman"/>
        </w:rPr>
        <w:t xml:space="preserve"> Demographic data (</w:t>
      </w:r>
      <w:r w:rsidR="00585D31" w:rsidRPr="00324332">
        <w:rPr>
          <w:rFonts w:ascii="Times New Roman" w:hAnsi="Times New Roman" w:cs="Times New Roman"/>
          <w:i/>
        </w:rPr>
        <w:t>e.g.,</w:t>
      </w:r>
      <w:r w:rsidR="00585D31" w:rsidRPr="00324332">
        <w:rPr>
          <w:rFonts w:ascii="Times New Roman" w:hAnsi="Times New Roman" w:cs="Times New Roman"/>
        </w:rPr>
        <w:t xml:space="preserve"> total length and weight) </w:t>
      </w:r>
      <w:r w:rsidR="00D862B0" w:rsidRPr="00324332">
        <w:rPr>
          <w:rFonts w:ascii="Times New Roman" w:hAnsi="Times New Roman" w:cs="Times New Roman"/>
          <w:color w:val="FF0000"/>
        </w:rPr>
        <w:t xml:space="preserve">and fin clips </w:t>
      </w:r>
      <w:r w:rsidR="00585D31" w:rsidRPr="00324332">
        <w:rPr>
          <w:rFonts w:ascii="Times New Roman" w:hAnsi="Times New Roman" w:cs="Times New Roman"/>
        </w:rPr>
        <w:t>w</w:t>
      </w:r>
      <w:r w:rsidR="00D862B0" w:rsidRPr="00324332">
        <w:rPr>
          <w:rFonts w:ascii="Times New Roman" w:hAnsi="Times New Roman" w:cs="Times New Roman"/>
        </w:rPr>
        <w:t>ere</w:t>
      </w:r>
      <w:r w:rsidR="00585D31" w:rsidRPr="00324332">
        <w:rPr>
          <w:rFonts w:ascii="Times New Roman" w:hAnsi="Times New Roman" w:cs="Times New Roman"/>
        </w:rPr>
        <w:t xml:space="preserve"> collected on adults.</w:t>
      </w:r>
    </w:p>
    <w:p w14:paraId="2E26D02B" w14:textId="0062CE97" w:rsidR="0019283B" w:rsidRPr="00324332" w:rsidRDefault="0019283B" w:rsidP="009556DC">
      <w:pPr>
        <w:jc w:val="both"/>
        <w:rPr>
          <w:rFonts w:ascii="Times New Roman" w:hAnsi="Times New Roman" w:cs="Times New Roman"/>
        </w:rPr>
      </w:pPr>
    </w:p>
    <w:p w14:paraId="26735B81" w14:textId="499494B1" w:rsidR="00324332" w:rsidRDefault="004B6035" w:rsidP="009556DC">
      <w:pPr>
        <w:jc w:val="both"/>
        <w:rPr>
          <w:rFonts w:ascii="Times New Roman" w:hAnsi="Times New Roman" w:cs="Times New Roman"/>
        </w:rPr>
      </w:pPr>
      <w:r w:rsidRPr="00324332">
        <w:rPr>
          <w:rFonts w:ascii="Times New Roman" w:hAnsi="Times New Roman" w:cs="Times New Roman"/>
        </w:rPr>
        <w:t xml:space="preserve">Fertilization success was </w:t>
      </w:r>
      <w:r w:rsidR="0060245A" w:rsidRPr="00324332">
        <w:rPr>
          <w:rFonts w:ascii="Times New Roman" w:hAnsi="Times New Roman" w:cs="Times New Roman"/>
        </w:rPr>
        <w:t>determined</w:t>
      </w:r>
      <w:r w:rsidRPr="00324332">
        <w:rPr>
          <w:rFonts w:ascii="Times New Roman" w:hAnsi="Times New Roman" w:cs="Times New Roman"/>
        </w:rPr>
        <w:t xml:space="preserve"> by </w:t>
      </w:r>
      <w:r w:rsidR="0060245A" w:rsidRPr="00324332">
        <w:rPr>
          <w:rFonts w:ascii="Times New Roman" w:hAnsi="Times New Roman" w:cs="Times New Roman"/>
        </w:rPr>
        <w:t xml:space="preserve">taking 10 embryos from each family and assessing under </w:t>
      </w:r>
      <w:r w:rsidRPr="00324332">
        <w:rPr>
          <w:rFonts w:ascii="Times New Roman" w:hAnsi="Times New Roman" w:cs="Times New Roman"/>
        </w:rPr>
        <w:t xml:space="preserve">microscopy within 72-hours post-fertilization </w:t>
      </w:r>
      <w:r w:rsidRPr="00324332">
        <w:rPr>
          <w:rFonts w:ascii="Times New Roman" w:hAnsi="Times New Roman" w:cs="Times New Roman"/>
        </w:rPr>
        <w:fldChar w:fldCharType="begin" w:fldLock="1"/>
      </w:r>
      <w:r w:rsidRPr="00324332">
        <w:rPr>
          <w:rFonts w:ascii="Times New Roman" w:hAnsi="Times New Roman" w:cs="Times New Roman"/>
        </w:rPr>
        <w:instrText>ADDIN CSL_CITATION {"citationItems":[{"id":"ITEM-1","itemData":{"ISSN":"0969-997X","author":[{"dropping-particle":"","family":"Oberlercher","given":"T M","non-dropping-particle":"","parse-names":false,"suffix":""},{"dropping-particle":"","family":"Wanzenböck","given":"J","non-dropping-particle":"","parse-names":false,"suffix":""}],"container-title":"Fisheries Management and Ecology","id":"ITEM-1","issue":"6","issued":{"date-parts":[["2016"]]},"page":"540-547","publisher":"Wiley Online Library","title":"Impact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(Oberlercher and Wanzenböck 2016)</w:t>
      </w:r>
      <w:r w:rsidRPr="00324332">
        <w:rPr>
          <w:rFonts w:ascii="Times New Roman" w:hAnsi="Times New Roman" w:cs="Times New Roman"/>
        </w:rPr>
        <w:fldChar w:fldCharType="end"/>
      </w:r>
      <w:r w:rsidRPr="00324332">
        <w:rPr>
          <w:rFonts w:ascii="Times New Roman" w:hAnsi="Times New Roman" w:cs="Times New Roman"/>
        </w:rPr>
        <w:t xml:space="preserve">. </w:t>
      </w:r>
      <w:r w:rsidR="0060245A" w:rsidRPr="00324332">
        <w:rPr>
          <w:rFonts w:ascii="Times New Roman" w:hAnsi="Times New Roman" w:cs="Times New Roman"/>
        </w:rPr>
        <w:t xml:space="preserve">If fertilization was low (&lt;30%), the family was removed from the experimental setup. </w:t>
      </w:r>
      <w:r w:rsidRPr="00324332">
        <w:rPr>
          <w:rFonts w:ascii="Times New Roman" w:hAnsi="Times New Roman" w:cs="Times New Roman"/>
        </w:rPr>
        <w:t xml:space="preserve">Eggs from successful families were individually distributed into 24-well cell culture microplates and incubated in </w:t>
      </w:r>
      <w:r w:rsidR="00B972F8" w:rsidRPr="00324332">
        <w:rPr>
          <w:rFonts w:ascii="Times New Roman" w:hAnsi="Times New Roman" w:cs="Times New Roman"/>
        </w:rPr>
        <w:t xml:space="preserve">2 ml </w:t>
      </w:r>
      <w:r w:rsidR="00B972F8" w:rsidRPr="00324332">
        <w:rPr>
          <w:rFonts w:ascii="Times New Roman" w:hAnsi="Times New Roman" w:cs="Times New Roman"/>
        </w:rPr>
        <w:lastRenderedPageBreak/>
        <w:t xml:space="preserve">of </w:t>
      </w:r>
      <w:r w:rsidRPr="00324332">
        <w:rPr>
          <w:rFonts w:ascii="Times New Roman" w:hAnsi="Times New Roman" w:cs="Times New Roman"/>
        </w:rPr>
        <w:t xml:space="preserve">reconstructed </w:t>
      </w:r>
      <w:r w:rsidR="0060245A" w:rsidRPr="00324332">
        <w:rPr>
          <w:rFonts w:ascii="Times New Roman" w:hAnsi="Times New Roman" w:cs="Times New Roman"/>
        </w:rPr>
        <w:t>fresh</w:t>
      </w:r>
      <w:r w:rsidRPr="00324332">
        <w:rPr>
          <w:rFonts w:ascii="Times New Roman" w:hAnsi="Times New Roman" w:cs="Times New Roman"/>
        </w:rPr>
        <w:t xml:space="preserve">water. </w:t>
      </w:r>
      <w:r w:rsidR="0019283B" w:rsidRPr="00324332">
        <w:rPr>
          <w:rFonts w:ascii="Times New Roman" w:hAnsi="Times New Roman" w:cs="Times New Roman"/>
        </w:rPr>
        <w:t>Reconstructed freshwater was used during incubation maintained sterility, prevented bacterial growth in the wells, and eliminated the need for harsh fungicide treatments on the embryos.</w:t>
      </w:r>
      <w:r w:rsidR="00B972F8" w:rsidRPr="00324332">
        <w:rPr>
          <w:rFonts w:ascii="Times New Roman" w:hAnsi="Times New Roman" w:cs="Times New Roman"/>
        </w:rPr>
        <w:t xml:space="preserve"> </w:t>
      </w:r>
      <w:r w:rsidR="00B972F8" w:rsidRPr="00324332">
        <w:rPr>
          <w:rFonts w:ascii="Times New Roman" w:eastAsia="Times New Roman" w:hAnsi="Times New Roman" w:cs="Times New Roman"/>
        </w:rPr>
        <w:t>A total of 36 embryos per family were used for Lake Konnevesi and 48 embryos per family for Lake Ontario and Lake Superior. Families were be randomly distributed across three or four microplates (</w:t>
      </w:r>
      <w:r w:rsidR="00B972F8" w:rsidRPr="00324332">
        <w:rPr>
          <w:rFonts w:ascii="Times New Roman" w:eastAsia="Times New Roman" w:hAnsi="Times New Roman" w:cs="Times New Roman"/>
          <w:i/>
        </w:rPr>
        <w:t>i.e.,</w:t>
      </w:r>
      <w:r w:rsidR="00B972F8" w:rsidRPr="00324332">
        <w:rPr>
          <w:rFonts w:ascii="Times New Roman" w:eastAsia="Times New Roman" w:hAnsi="Times New Roman" w:cs="Times New Roman"/>
        </w:rPr>
        <w:t xml:space="preserve"> 12 eggs per family per microplate).</w:t>
      </w:r>
      <w:r w:rsidR="0050511D" w:rsidRPr="00324332">
        <w:rPr>
          <w:rFonts w:ascii="Times New Roman" w:eastAsia="Times New Roman" w:hAnsi="Times New Roman" w:cs="Times New Roman"/>
        </w:rPr>
        <w:t xml:space="preserve"> Microplates from each species and population were incubated at constant temperatures of 2.0, 4.5, 7.0, and 9.0°C </w:t>
      </w:r>
      <w:r w:rsidR="00AE54E8" w:rsidRPr="00324332">
        <w:rPr>
          <w:rFonts w:ascii="Times New Roman" w:eastAsia="Times New Roman" w:hAnsi="Times New Roman" w:cs="Times New Roman"/>
        </w:rPr>
        <w:t xml:space="preserve">and randomly placed </w:t>
      </w:r>
      <w:r w:rsidR="0050511D" w:rsidRPr="00324332">
        <w:rPr>
          <w:rFonts w:ascii="Times New Roman" w:eastAsia="Times New Roman" w:hAnsi="Times New Roman" w:cs="Times New Roman"/>
        </w:rPr>
        <w:t xml:space="preserve">in climate-controlled chambers </w:t>
      </w:r>
      <w:r w:rsidR="00D86604" w:rsidRPr="00324332">
        <w:rPr>
          <w:rFonts w:ascii="Times New Roman" w:eastAsia="Times New Roman" w:hAnsi="Times New Roman" w:cs="Times New Roman"/>
        </w:rPr>
        <w:t xml:space="preserve">at UVM </w:t>
      </w:r>
      <w:r w:rsidR="0050511D" w:rsidRPr="00324332">
        <w:rPr>
          <w:rFonts w:ascii="Times New Roman" w:eastAsia="Times New Roman" w:hAnsi="Times New Roman" w:cs="Times New Roman"/>
        </w:rPr>
        <w:t>(</w:t>
      </w:r>
      <w:proofErr w:type="spellStart"/>
      <w:r w:rsidR="0050511D" w:rsidRPr="00324332">
        <w:rPr>
          <w:rFonts w:ascii="Times New Roman" w:eastAsia="Times New Roman" w:hAnsi="Times New Roman" w:cs="Times New Roman"/>
        </w:rPr>
        <w:t>Memmert</w:t>
      </w:r>
      <w:proofErr w:type="spellEnd"/>
      <w:r w:rsidR="0050511D" w:rsidRPr="00324332">
        <w:rPr>
          <w:rFonts w:ascii="Times New Roman" w:eastAsia="Times New Roman" w:hAnsi="Times New Roman" w:cs="Times New Roman"/>
          <w:vertAlign w:val="superscript"/>
        </w:rPr>
        <w:sym w:font="Symbol" w:char="F0D2"/>
      </w:r>
      <w:r w:rsidR="0050511D" w:rsidRPr="00324332">
        <w:rPr>
          <w:rFonts w:ascii="Times New Roman" w:eastAsia="Times New Roman" w:hAnsi="Times New Roman" w:cs="Times New Roman"/>
        </w:rPr>
        <w:t xml:space="preserve"> IPP260Plus)</w:t>
      </w:r>
      <w:r w:rsidR="00D86604" w:rsidRPr="00324332">
        <w:rPr>
          <w:rFonts w:ascii="Times New Roman" w:eastAsia="Times New Roman" w:hAnsi="Times New Roman" w:cs="Times New Roman"/>
        </w:rPr>
        <w:t xml:space="preserve"> and climate-controlled rooms at JYU (</w:t>
      </w:r>
      <w:r w:rsidR="00436F94" w:rsidRPr="00324332">
        <w:rPr>
          <w:rFonts w:ascii="Times New Roman" w:eastAsia="Times New Roman" w:hAnsi="Times New Roman" w:cs="Times New Roman"/>
          <w:color w:val="FF0000"/>
        </w:rPr>
        <w:t>Brand</w:t>
      </w:r>
      <w:r w:rsidR="00D86604" w:rsidRPr="00324332">
        <w:rPr>
          <w:rFonts w:ascii="Times New Roman" w:eastAsia="Times New Roman" w:hAnsi="Times New Roman" w:cs="Times New Roman"/>
        </w:rPr>
        <w:t>).</w:t>
      </w:r>
      <w:r w:rsidR="00436F94" w:rsidRPr="00324332">
        <w:rPr>
          <w:rFonts w:ascii="Times New Roman" w:eastAsia="Times New Roman" w:hAnsi="Times New Roman" w:cs="Times New Roman"/>
        </w:rPr>
        <w:t xml:space="preserve"> Airflow was used in both the climate-controlled chambers and rooms to ensure equal air circulation around the microplates.</w:t>
      </w:r>
      <w:r w:rsidR="00AE54E8" w:rsidRPr="00324332">
        <w:rPr>
          <w:rFonts w:ascii="Times New Roman" w:eastAsia="Times New Roman" w:hAnsi="Times New Roman" w:cs="Times New Roman"/>
        </w:rPr>
        <w:t xml:space="preserve"> </w:t>
      </w:r>
      <w:r w:rsidR="00337342" w:rsidRPr="00324332">
        <w:rPr>
          <w:rFonts w:ascii="Times New Roman" w:hAnsi="Times New Roman" w:cs="Times New Roman"/>
        </w:rPr>
        <w:t xml:space="preserve">Microplate orientation and position were rotated weekly eliminate any temperature homogeneity within the chambers and rooms. </w:t>
      </w:r>
      <w:r w:rsidR="00AE54E8" w:rsidRPr="00324332">
        <w:rPr>
          <w:rFonts w:ascii="Times New Roman" w:eastAsia="Times New Roman" w:hAnsi="Times New Roman" w:cs="Times New Roman"/>
        </w:rPr>
        <w:t xml:space="preserve">Water temperatures </w:t>
      </w:r>
      <w:r w:rsidR="00337342" w:rsidRPr="00324332">
        <w:rPr>
          <w:rFonts w:ascii="Times New Roman" w:eastAsia="Times New Roman" w:hAnsi="Times New Roman" w:cs="Times New Roman"/>
        </w:rPr>
        <w:t>were</w:t>
      </w:r>
      <w:r w:rsidR="00AE54E8" w:rsidRPr="00324332">
        <w:rPr>
          <w:rFonts w:ascii="Times New Roman" w:eastAsia="Times New Roman" w:hAnsi="Times New Roman" w:cs="Times New Roman"/>
        </w:rPr>
        <w:t xml:space="preserve"> was recorded hourly</w:t>
      </w:r>
      <w:r w:rsidR="00337342" w:rsidRPr="00324332">
        <w:rPr>
          <w:rFonts w:ascii="Times New Roman" w:eastAsia="Times New Roman" w:hAnsi="Times New Roman" w:cs="Times New Roman"/>
        </w:rPr>
        <w:t xml:space="preserve"> </w:t>
      </w:r>
      <w:r w:rsidR="002907DA" w:rsidRPr="00324332">
        <w:rPr>
          <w:rFonts w:ascii="Times New Roman" w:eastAsia="Times New Roman" w:hAnsi="Times New Roman" w:cs="Times New Roman"/>
        </w:rPr>
        <w:t xml:space="preserve">with loggers </w:t>
      </w:r>
      <w:r w:rsidR="00337342" w:rsidRPr="00324332">
        <w:rPr>
          <w:rFonts w:ascii="Times New Roman" w:eastAsia="Times New Roman" w:hAnsi="Times New Roman" w:cs="Times New Roman"/>
        </w:rPr>
        <w:t>(HOBO</w:t>
      </w:r>
      <w:r w:rsidR="002907DA" w:rsidRPr="00324332">
        <w:rPr>
          <w:rFonts w:ascii="Times New Roman" w:eastAsia="Times New Roman" w:hAnsi="Times New Roman" w:cs="Times New Roman"/>
          <w:vertAlign w:val="superscript"/>
        </w:rPr>
        <w:t>®</w:t>
      </w:r>
      <w:r w:rsidR="00337342" w:rsidRPr="00324332">
        <w:rPr>
          <w:rFonts w:ascii="Times New Roman" w:eastAsia="Times New Roman" w:hAnsi="Times New Roman" w:cs="Times New Roman"/>
        </w:rPr>
        <w:t xml:space="preserve"> Water Temperature Pro</w:t>
      </w:r>
      <w:r w:rsidR="002907DA" w:rsidRPr="00324332">
        <w:rPr>
          <w:rFonts w:ascii="Times New Roman" w:eastAsia="Times New Roman" w:hAnsi="Times New Roman" w:cs="Times New Roman"/>
        </w:rPr>
        <w:t xml:space="preserve"> v2</w:t>
      </w:r>
      <w:r w:rsidR="00337342" w:rsidRPr="00324332">
        <w:rPr>
          <w:rFonts w:ascii="Times New Roman" w:eastAsia="Times New Roman" w:hAnsi="Times New Roman" w:cs="Times New Roman"/>
        </w:rPr>
        <w:t xml:space="preserve"> at UVM</w:t>
      </w:r>
      <w:r w:rsidR="002907DA" w:rsidRPr="00324332">
        <w:rPr>
          <w:rFonts w:ascii="Times New Roman" w:eastAsia="Times New Roman" w:hAnsi="Times New Roman" w:cs="Times New Roman"/>
        </w:rPr>
        <w:t xml:space="preserve"> and</w:t>
      </w:r>
      <w:r w:rsidR="00337342" w:rsidRPr="00324332">
        <w:rPr>
          <w:rFonts w:ascii="Times New Roman" w:eastAsia="Times New Roman" w:hAnsi="Times New Roman" w:cs="Times New Roman"/>
        </w:rPr>
        <w:t xml:space="preserve"> Escort </w:t>
      </w:r>
      <w:proofErr w:type="spellStart"/>
      <w:r w:rsidR="00337342" w:rsidRPr="00324332">
        <w:rPr>
          <w:rFonts w:ascii="Times New Roman" w:eastAsia="Times New Roman" w:hAnsi="Times New Roman" w:cs="Times New Roman"/>
        </w:rPr>
        <w:t>iMini</w:t>
      </w:r>
      <w:proofErr w:type="spellEnd"/>
      <w:r w:rsidR="00337342" w:rsidRPr="00324332">
        <w:rPr>
          <w:rFonts w:ascii="Times New Roman" w:eastAsia="Times New Roman" w:hAnsi="Times New Roman" w:cs="Times New Roman"/>
        </w:rPr>
        <w:t xml:space="preserve"> at JYU)</w:t>
      </w:r>
      <w:r w:rsidR="000A54CC" w:rsidRPr="00324332">
        <w:rPr>
          <w:rFonts w:ascii="Times New Roman" w:eastAsia="Times New Roman" w:hAnsi="Times New Roman" w:cs="Times New Roman"/>
        </w:rPr>
        <w:t xml:space="preserve"> and daily </w:t>
      </w:r>
      <w:r w:rsidR="000B0BD1" w:rsidRPr="00324332">
        <w:rPr>
          <w:rFonts w:ascii="Times New Roman" w:eastAsia="Times New Roman" w:hAnsi="Times New Roman" w:cs="Times New Roman"/>
        </w:rPr>
        <w:t xml:space="preserve">mean </w:t>
      </w:r>
      <w:r w:rsidR="000A54CC" w:rsidRPr="00324332">
        <w:rPr>
          <w:rFonts w:ascii="Times New Roman" w:eastAsia="Times New Roman" w:hAnsi="Times New Roman" w:cs="Times New Roman"/>
        </w:rPr>
        <w:t xml:space="preserve">water temperatures calculated. </w:t>
      </w:r>
      <w:r w:rsidR="00AE54E8" w:rsidRPr="00324332">
        <w:rPr>
          <w:rFonts w:ascii="Times New Roman" w:eastAsia="Times New Roman" w:hAnsi="Times New Roman" w:cs="Times New Roman"/>
        </w:rPr>
        <w:t>Incubations took place in the dark, with the exception of short maintenance periods.</w:t>
      </w:r>
      <w:r w:rsidR="00337342" w:rsidRPr="00324332">
        <w:rPr>
          <w:rFonts w:ascii="Times New Roman" w:eastAsia="Times New Roman" w:hAnsi="Times New Roman" w:cs="Times New Roman"/>
        </w:rPr>
        <w:t xml:space="preserve"> </w:t>
      </w:r>
      <w:r w:rsidR="00324332" w:rsidRPr="00324332">
        <w:rPr>
          <w:rFonts w:ascii="Times New Roman" w:hAnsi="Times New Roman" w:cs="Times New Roman"/>
        </w:rPr>
        <w:t>Microplates were checked weekly for dead eggs and the eye-up stage. During the hatch period, microplates were checked on a two-day cycle for newly-hatched larvae.</w:t>
      </w:r>
      <w:r w:rsidR="00324332">
        <w:rPr>
          <w:rFonts w:ascii="Times New Roman" w:hAnsi="Times New Roman" w:cs="Times New Roman"/>
        </w:rPr>
        <w:t xml:space="preserve"> </w:t>
      </w:r>
      <w:r w:rsidR="00324332" w:rsidRPr="00324332">
        <w:rPr>
          <w:rFonts w:ascii="Times New Roman" w:hAnsi="Times New Roman" w:cs="Times New Roman"/>
        </w:rPr>
        <w:t>All newly hatched larvae were photographed for life-history traits and malformations.</w:t>
      </w:r>
    </w:p>
    <w:p w14:paraId="02D6B753" w14:textId="02439557" w:rsidR="00DB178A" w:rsidRDefault="00DB178A" w:rsidP="009556DC">
      <w:pPr>
        <w:jc w:val="both"/>
        <w:rPr>
          <w:rFonts w:ascii="Times New Roman" w:hAnsi="Times New Roman" w:cs="Times New Roman"/>
        </w:rPr>
      </w:pPr>
    </w:p>
    <w:p w14:paraId="75C4E832" w14:textId="71338244" w:rsidR="00DB178A" w:rsidRPr="00007E11" w:rsidRDefault="00007E11" w:rsidP="009556DC">
      <w:pPr>
        <w:jc w:val="both"/>
        <w:rPr>
          <w:rFonts w:ascii="Times New Roman" w:hAnsi="Times New Roman" w:cs="Times New Roman"/>
          <w:u w:val="single"/>
        </w:rPr>
      </w:pPr>
      <w:r w:rsidRPr="00007E11">
        <w:rPr>
          <w:rFonts w:ascii="Times New Roman" w:hAnsi="Times New Roman" w:cs="Times New Roman"/>
          <w:u w:val="single"/>
        </w:rPr>
        <w:t>Statistical Analyses</w:t>
      </w:r>
    </w:p>
    <w:p w14:paraId="6A9240C0" w14:textId="4956FAC0" w:rsidR="00036ACA" w:rsidRPr="00324332" w:rsidRDefault="00D360CF" w:rsidP="009556DC">
      <w:pPr>
        <w:spacing w:after="80"/>
        <w:jc w:val="both"/>
        <w:rPr>
          <w:rFonts w:ascii="Times New Roman" w:hAnsi="Times New Roman" w:cs="Times New Roman"/>
        </w:rPr>
      </w:pPr>
      <w:r>
        <w:rPr>
          <w:rFonts w:ascii="Times New Roman" w:hAnsi="Times New Roman" w:cs="Times New Roman"/>
        </w:rPr>
        <w:t>E</w:t>
      </w:r>
      <w:r w:rsidR="00970B7B" w:rsidRPr="00324332">
        <w:rPr>
          <w:rFonts w:ascii="Times New Roman" w:hAnsi="Times New Roman" w:cs="Times New Roman"/>
        </w:rPr>
        <w:t>mbryo</w:t>
      </w:r>
      <w:r w:rsidR="00F03B03" w:rsidRPr="00324332">
        <w:rPr>
          <w:rFonts w:ascii="Times New Roman" w:hAnsi="Times New Roman" w:cs="Times New Roman"/>
        </w:rPr>
        <w:t xml:space="preserve"> survival </w:t>
      </w:r>
      <w:r w:rsidR="00970B7B" w:rsidRPr="00324332">
        <w:rPr>
          <w:rFonts w:ascii="Times New Roman" w:hAnsi="Times New Roman" w:cs="Times New Roman"/>
        </w:rPr>
        <w:t xml:space="preserve">was </w:t>
      </w:r>
      <w:r w:rsidR="00F03B03" w:rsidRPr="00324332">
        <w:rPr>
          <w:rFonts w:ascii="Times New Roman" w:hAnsi="Times New Roman" w:cs="Times New Roman"/>
        </w:rPr>
        <w:t xml:space="preserve">estimated as the </w:t>
      </w:r>
      <w:r w:rsidR="00AA7DF9">
        <w:rPr>
          <w:rFonts w:ascii="Times New Roman" w:eastAsia="Times New Roman" w:hAnsi="Times New Roman" w:cs="Times New Roman"/>
        </w:rPr>
        <w:t xml:space="preserve">percent </w:t>
      </w:r>
      <w:r w:rsidR="00F03B03" w:rsidRPr="00324332">
        <w:rPr>
          <w:rFonts w:ascii="Times New Roman" w:hAnsi="Times New Roman" w:cs="Times New Roman"/>
        </w:rPr>
        <w:t xml:space="preserve">of </w:t>
      </w:r>
      <w:r w:rsidR="00970B7B" w:rsidRPr="00324332">
        <w:rPr>
          <w:rFonts w:ascii="Times New Roman" w:hAnsi="Times New Roman" w:cs="Times New Roman"/>
        </w:rPr>
        <w:t>embryos</w:t>
      </w:r>
      <w:r w:rsidR="00F03B03" w:rsidRPr="00324332">
        <w:rPr>
          <w:rFonts w:ascii="Times New Roman" w:hAnsi="Times New Roman" w:cs="Times New Roman"/>
        </w:rPr>
        <w:t xml:space="preserve"> surviving </w:t>
      </w:r>
      <w:r>
        <w:rPr>
          <w:rFonts w:ascii="Times New Roman" w:hAnsi="Times New Roman" w:cs="Times New Roman"/>
        </w:rPr>
        <w:t>between</w:t>
      </w:r>
      <w:r w:rsidR="00F03B03" w:rsidRPr="00324332">
        <w:rPr>
          <w:rFonts w:ascii="Times New Roman" w:hAnsi="Times New Roman" w:cs="Times New Roman"/>
        </w:rPr>
        <w:t xml:space="preserve"> the “eye-up” and hatch stages. Incubation period </w:t>
      </w:r>
      <w:r w:rsidR="00970B7B" w:rsidRPr="00324332">
        <w:rPr>
          <w:rFonts w:ascii="Times New Roman" w:hAnsi="Times New Roman" w:cs="Times New Roman"/>
        </w:rPr>
        <w:t>was</w:t>
      </w:r>
      <w:r w:rsidR="00F03B03" w:rsidRPr="00324332">
        <w:rPr>
          <w:rFonts w:ascii="Times New Roman" w:hAnsi="Times New Roman" w:cs="Times New Roman"/>
        </w:rPr>
        <w:t xml:space="preserve"> </w:t>
      </w:r>
      <w:r w:rsidR="00970B7B" w:rsidRPr="00324332">
        <w:rPr>
          <w:rFonts w:ascii="Times New Roman" w:hAnsi="Times New Roman" w:cs="Times New Roman"/>
        </w:rPr>
        <w:t>considered by two variables: the number of days from fertilization to hatching and the sum of the degree-days</w:t>
      </w:r>
      <w:r w:rsidR="00F03B03" w:rsidRPr="00324332">
        <w:rPr>
          <w:rFonts w:ascii="Times New Roman" w:hAnsi="Times New Roman" w:cs="Times New Roman"/>
        </w:rPr>
        <w:t>. Total length-at-hatch (</w:t>
      </w:r>
      <w:r w:rsidR="00ED7723">
        <w:rPr>
          <w:rFonts w:ascii="Times New Roman" w:hAnsi="Times New Roman" w:cs="Times New Roman"/>
        </w:rPr>
        <w:t xml:space="preserve">LAH; </w:t>
      </w:r>
      <w:r w:rsidR="00F03B03" w:rsidRPr="00324332">
        <w:rPr>
          <w:rFonts w:ascii="Times New Roman" w:hAnsi="Times New Roman" w:cs="Times New Roman"/>
        </w:rPr>
        <w:t>mm) and yolk-sac volume (</w:t>
      </w:r>
      <w:r w:rsidR="00ED7723">
        <w:rPr>
          <w:rFonts w:ascii="Times New Roman" w:hAnsi="Times New Roman" w:cs="Times New Roman"/>
        </w:rPr>
        <w:t xml:space="preserve">YSV; </w:t>
      </w:r>
      <w:r w:rsidR="00F03B03" w:rsidRPr="00324332">
        <w:rPr>
          <w:rFonts w:ascii="Times New Roman" w:hAnsi="Times New Roman" w:cs="Times New Roman"/>
        </w:rPr>
        <w:t>mm</w:t>
      </w:r>
      <w:r w:rsidR="00F03B03" w:rsidRPr="00324332">
        <w:rPr>
          <w:rFonts w:ascii="Times New Roman" w:hAnsi="Times New Roman" w:cs="Times New Roman"/>
          <w:vertAlign w:val="superscript"/>
        </w:rPr>
        <w:t>3</w:t>
      </w:r>
      <w:r w:rsidR="00F03B03" w:rsidRPr="00324332">
        <w:rPr>
          <w:rFonts w:ascii="Times New Roman" w:hAnsi="Times New Roman" w:cs="Times New Roman"/>
        </w:rPr>
        <w:t xml:space="preserve">) </w:t>
      </w:r>
      <w:r w:rsidR="00D27B6B" w:rsidRPr="00324332">
        <w:rPr>
          <w:rFonts w:ascii="Times New Roman" w:hAnsi="Times New Roman" w:cs="Times New Roman"/>
        </w:rPr>
        <w:t>were</w:t>
      </w:r>
      <w:r w:rsidR="00F03B03" w:rsidRPr="00324332">
        <w:rPr>
          <w:rFonts w:ascii="Times New Roman" w:hAnsi="Times New Roman" w:cs="Times New Roman"/>
        </w:rPr>
        <w:t xml:space="preserve"> measured</w:t>
      </w:r>
      <w:r w:rsidR="00D27B6B" w:rsidRPr="00324332">
        <w:rPr>
          <w:rFonts w:ascii="Times New Roman" w:hAnsi="Times New Roman" w:cs="Times New Roman"/>
        </w:rPr>
        <w:t xml:space="preserve"> from five individuals per family at, or as close </w:t>
      </w:r>
      <w:r w:rsidR="008D4B82" w:rsidRPr="00324332">
        <w:rPr>
          <w:rFonts w:ascii="Times New Roman" w:hAnsi="Times New Roman" w:cs="Times New Roman"/>
        </w:rPr>
        <w:t xml:space="preserve">as possible </w:t>
      </w:r>
      <w:r w:rsidR="00D27B6B" w:rsidRPr="00324332">
        <w:rPr>
          <w:rFonts w:ascii="Times New Roman" w:hAnsi="Times New Roman" w:cs="Times New Roman"/>
        </w:rPr>
        <w:t>to, 50% hatching</w:t>
      </w:r>
      <w:r w:rsidR="001655D5">
        <w:rPr>
          <w:rFonts w:ascii="Times New Roman" w:hAnsi="Times New Roman" w:cs="Times New Roman"/>
        </w:rPr>
        <w:t xml:space="preserve"> for each family</w:t>
      </w:r>
      <w:r w:rsidR="00F03B03" w:rsidRPr="00324332">
        <w:rPr>
          <w:rFonts w:ascii="Times New Roman" w:hAnsi="Times New Roman" w:cs="Times New Roman"/>
        </w:rPr>
        <w:t>.</w:t>
      </w:r>
      <w:r w:rsidR="00324332">
        <w:rPr>
          <w:rFonts w:ascii="Times New Roman" w:hAnsi="Times New Roman" w:cs="Times New Roman"/>
        </w:rPr>
        <w:t xml:space="preserve"> </w:t>
      </w:r>
      <w:r w:rsidR="00F03B03" w:rsidRPr="00324332">
        <w:rPr>
          <w:rFonts w:ascii="Times New Roman" w:hAnsi="Times New Roman" w:cs="Times New Roman"/>
        </w:rPr>
        <w:t>YSV</w:t>
      </w:r>
      <w:r w:rsidR="00ED7723">
        <w:rPr>
          <w:rFonts w:ascii="Times New Roman" w:hAnsi="Times New Roman" w:cs="Times New Roman"/>
        </w:rPr>
        <w:t xml:space="preserve"> </w:t>
      </w:r>
      <w:r w:rsidR="00441AF4">
        <w:rPr>
          <w:rFonts w:ascii="Times New Roman" w:hAnsi="Times New Roman" w:cs="Times New Roman"/>
        </w:rPr>
        <w:t>wa</w:t>
      </w:r>
      <w:r w:rsidR="00F03B03" w:rsidRPr="00324332">
        <w:rPr>
          <w:rFonts w:ascii="Times New Roman" w:hAnsi="Times New Roman" w:cs="Times New Roman"/>
        </w:rPr>
        <w:t>s calculated assuming the shape of an ellipse</w:t>
      </w:r>
      <w:r w:rsidR="00FC5612">
        <w:rPr>
          <w:rFonts w:ascii="Times New Roman" w:hAnsi="Times New Roman" w:cs="Times New Roman"/>
        </w:rPr>
        <w:t xml:space="preserve"> </w:t>
      </w:r>
      <w:r w:rsidR="00FC5612">
        <w:rPr>
          <w:rFonts w:ascii="Times New Roman" w:hAnsi="Times New Roman" w:cs="Times New Roman"/>
        </w:rPr>
        <w:fldChar w:fldCharType="begin" w:fldLock="1"/>
      </w:r>
      <w:r w:rsidR="00FC5612">
        <w:rPr>
          <w:rFonts w:ascii="Times New Roman" w:hAnsi="Times New Roman" w:cs="Times New Roman"/>
        </w:rPr>
        <w:instrText>ADDIN CSL_CITATION {"citationItems":[{"id":"ITEM-1","itemData":{"author":[{"dropping-particle":"","family":"Blaxter","given":"J H S","non-dropping-particle":"","parse-names":false,"suffix":""}],"container-title":"J. Cons. Int. Explor. Mer","id":"ITEM-1","issued":{"date-parts":[["1963"]]},"page":"211-240","title":"The influence of egg size on herring larvae (Clupea harengus L)","type":"article-journal","volume":"28"},"uris":["http://www.mendeley.com/documents/?uuid=f081ba2a-8b0b-4a60-93f7-9acbf55fd7b6"]}],"mendeley":{"formattedCitation":"(Blaxter 1963)","plainTextFormattedCitation":"(Blaxter 1963)"},"properties":{"noteIndex":0},"schema":"https://github.com/citation-style-language/schema/raw/master/csl-citation.json"}</w:instrText>
      </w:r>
      <w:r w:rsidR="00FC5612">
        <w:rPr>
          <w:rFonts w:ascii="Times New Roman" w:hAnsi="Times New Roman" w:cs="Times New Roman"/>
        </w:rPr>
        <w:fldChar w:fldCharType="separate"/>
      </w:r>
      <w:r w:rsidR="00FC5612" w:rsidRPr="00FC5612">
        <w:rPr>
          <w:rFonts w:ascii="Times New Roman" w:hAnsi="Times New Roman" w:cs="Times New Roman"/>
          <w:noProof/>
        </w:rPr>
        <w:t>(Blaxter 1963)</w:t>
      </w:r>
      <w:r w:rsidR="00FC5612">
        <w:rPr>
          <w:rFonts w:ascii="Times New Roman" w:hAnsi="Times New Roman" w:cs="Times New Roman"/>
        </w:rPr>
        <w:fldChar w:fldCharType="end"/>
      </w:r>
      <w:r w:rsidR="00F03B03" w:rsidRPr="00324332">
        <w:rPr>
          <w:rFonts w:ascii="Times New Roman" w:hAnsi="Times New Roman" w:cs="Times New Roman"/>
        </w:rPr>
        <w:t xml:space="preserve">: </w:t>
      </w:r>
    </w:p>
    <w:p w14:paraId="0EDBFF6A" w14:textId="20F7C37B" w:rsidR="00036ACA" w:rsidRPr="00324332" w:rsidRDefault="00036ACA" w:rsidP="009556DC">
      <w:pPr>
        <w:jc w:val="both"/>
        <w:rPr>
          <w:rFonts w:ascii="Times New Roman" w:hAnsi="Times New Roman" w:cs="Times New Roman"/>
        </w:rPr>
      </w:pPr>
      <m:oMathPara>
        <m:oMath>
          <m:r>
            <w:rPr>
              <w:rFonts w:ascii="Cambria Math" w:hAnsi="Cambria Math" w:cs="Times New Roman"/>
            </w:rPr>
            <m:t xml:space="preserve">YSV=  </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6</m:t>
              </m:r>
            </m:den>
          </m:f>
          <m:r>
            <w:rPr>
              <w:rFonts w:ascii="Cambria Math" w:hAnsi="Cambria Math" w:cs="Times New Roman"/>
            </w:rPr>
            <m:t xml:space="preserve"> 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 xml:space="preserve"> ,</m:t>
          </m:r>
        </m:oMath>
      </m:oMathPara>
    </w:p>
    <w:p w14:paraId="4D94C97E" w14:textId="733AAE93" w:rsidR="00F03B03" w:rsidRPr="00324332" w:rsidRDefault="00F03B03" w:rsidP="009556DC">
      <w:pPr>
        <w:spacing w:before="80"/>
        <w:jc w:val="both"/>
        <w:rPr>
          <w:rFonts w:ascii="Times New Roman" w:hAnsi="Times New Roman" w:cs="Times New Roman"/>
        </w:rPr>
      </w:pPr>
      <w:r w:rsidRPr="00324332">
        <w:rPr>
          <w:rFonts w:ascii="Times New Roman" w:hAnsi="Times New Roman" w:cs="Times New Roman"/>
        </w:rPr>
        <w:t xml:space="preserve">where a = </w:t>
      </w:r>
      <w:r w:rsidR="008A19E1">
        <w:rPr>
          <w:rFonts w:ascii="Times New Roman" w:hAnsi="Times New Roman" w:cs="Times New Roman"/>
        </w:rPr>
        <w:t>length</w:t>
      </w:r>
      <w:r w:rsidR="00FC5612">
        <w:rPr>
          <w:rFonts w:ascii="Times New Roman" w:hAnsi="Times New Roman" w:cs="Times New Roman"/>
        </w:rPr>
        <w:t xml:space="preserve"> of the yolk sac (mm)</w:t>
      </w:r>
      <w:r w:rsidRPr="00324332">
        <w:rPr>
          <w:rFonts w:ascii="Times New Roman" w:hAnsi="Times New Roman" w:cs="Times New Roman"/>
        </w:rPr>
        <w:t xml:space="preserve"> and b = </w:t>
      </w:r>
      <w:r w:rsidR="00FC5612">
        <w:rPr>
          <w:rFonts w:ascii="Times New Roman" w:hAnsi="Times New Roman" w:cs="Times New Roman"/>
        </w:rPr>
        <w:t>height of the yolk sac (mm)</w:t>
      </w:r>
      <w:r w:rsidRPr="00324332">
        <w:rPr>
          <w:rFonts w:ascii="Times New Roman" w:hAnsi="Times New Roman" w:cs="Times New Roman"/>
        </w:rPr>
        <w:t xml:space="preserve">. </w:t>
      </w:r>
    </w:p>
    <w:p w14:paraId="572BB82F" w14:textId="26C94934" w:rsidR="00277CF1" w:rsidRPr="00324332" w:rsidRDefault="00F03B03" w:rsidP="009556DC">
      <w:pPr>
        <w:jc w:val="both"/>
        <w:rPr>
          <w:rFonts w:ascii="Times New Roman" w:hAnsi="Times New Roman" w:cs="Times New Roman"/>
        </w:rPr>
      </w:pPr>
      <w:r w:rsidRPr="00324332">
        <w:rPr>
          <w:rFonts w:ascii="Calibri" w:hAnsi="Calibri" w:cs="Calibri"/>
        </w:rPr>
        <w:t>﻿</w:t>
      </w:r>
    </w:p>
    <w:p w14:paraId="21B517AC" w14:textId="5CE7B820" w:rsidR="00F03B03" w:rsidRPr="00324332" w:rsidRDefault="00F03B03" w:rsidP="009556DC">
      <w:pPr>
        <w:jc w:val="both"/>
        <w:rPr>
          <w:rFonts w:ascii="Times New Roman" w:hAnsi="Times New Roman" w:cs="Times New Roman"/>
        </w:rPr>
      </w:pPr>
      <w:r w:rsidRPr="00324332">
        <w:rPr>
          <w:rFonts w:ascii="Times New Roman" w:hAnsi="Times New Roman" w:cs="Times New Roman"/>
        </w:rPr>
        <w:t xml:space="preserve">The relationship between life-history traits (incubation period, length-at-hatch, yolk-sac volume) and populations, family, and incubation temperature treatments will be analyzed using </w:t>
      </w:r>
      <w:r w:rsidRPr="00324332">
        <w:rPr>
          <w:rFonts w:ascii="Calibri" w:hAnsi="Calibri" w:cs="Calibri"/>
        </w:rPr>
        <w:t>﻿</w:t>
      </w:r>
      <w:r w:rsidRPr="00324332">
        <w:rPr>
          <w:rFonts w:ascii="Times New Roman" w:hAnsi="Times New Roman" w:cs="Times New Roman"/>
        </w:rPr>
        <w:t xml:space="preserve">linear mixed models and analysis of variance (ANOVA) with the lme4 package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author":[{"dropping-particle":"","family":"Bates","given":"D","non-dropping-particle":"","parse-names":false,"suffix":""},{"dropping-particle":"","family":"Maechler","given":"M","non-dropping-particle":"","parse-names":false,"suffix":""}],"id":"ITEM-1","issued":{"date-parts":[["2010"]]},"title":"lmer4: Linear mixed-effects models using S4 classes. R package version 0.999375-33. WU Wien, Vienna, Austria","type":"article"},"uris":["http://www.mendeley.com/documents/?uuid=23a7cac5-6089-41cc-805d-d6e407c0b257"]}],"mendeley":{"formattedCitation":"(Bates and Maechler 2010)","plainTextFormattedCitation":"(Bates and Maechler 2010)","previouslyFormattedCitation":"(Bates and Maechler 2010)"},"properties":{"noteIndex":0},"schema":"https://github.com/citation-style-language/schema/raw/master/csl-citation.json"}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(Bates and Maechler 2010)</w:t>
      </w:r>
      <w:r w:rsidRPr="00324332">
        <w:rPr>
          <w:rFonts w:ascii="Times New Roman" w:hAnsi="Times New Roman" w:cs="Times New Roman"/>
        </w:rPr>
        <w:fldChar w:fldCharType="end"/>
      </w:r>
      <w:r w:rsidRPr="00324332">
        <w:rPr>
          <w:rFonts w:ascii="Times New Roman" w:hAnsi="Times New Roman" w:cs="Times New Roman"/>
        </w:rPr>
        <w:t xml:space="preserve"> in R. Population, family, and incubation temperature treatment will be fixed factors. Microplates, dam, and sire effects will be random factors. Estimates of heritability across life-history traits will be calculated using a sib analysis </w:t>
      </w:r>
      <w:r w:rsidRPr="00324332">
        <w:rPr>
          <w:rFonts w:ascii="Times New Roman" w:hAnsi="Times New Roman" w:cs="Times New Roman"/>
        </w:rPr>
        <w:fldChar w:fldCharType="begin" w:fldLock="1"/>
      </w:r>
      <w:r w:rsidR="00B36301" w:rsidRPr="00324332">
        <w:rPr>
          <w:rFonts w:ascii="Times New Roman" w:hAnsi="Times New Roman" w:cs="Times New Roman"/>
        </w:rPr>
        <w:instrText>ADDIN CSL_CITATION {"citationItems":[{"id":"ITEM-1","itemData":{"ISSN":"0168-9525","author":[{"dropping-particle":"","family":"Falconer","given":"Douglas S","non-dropping-particle":"","parse-names":false,"suffix":""},{"dropping-particle":"","family":"Mackay","given":"Trudy F C","non-dropping-particle":"","parse-names":false,"suffix":""},{"dropping-particle":"","family":"Frankham","given":"Richard","non-dropping-particle":"","parse-names":false,"suffix":""}],"container-title":"Trends in Genetics","id":"ITEM-1","issue":"7","issued":{"date-parts":[["1996"]]},"page":"280","publisher":"[Amsterdam, The Netherlands: Elsevier Science Publishers (Biomedical Division)], c1985-","title":"Introduction to quantitative genetics (4th edn)","type":"article-journal","volume":"12"},"uris":["http://www.mendeley.com/documents/?uuid=1ce4fd96-6f7d-4138-8dcc-6d3f5811756a"]}],"mendeley":{"formattedCitation":"(Falconer et al. 1996)","plainTextFormattedCitation":"(Falconer et al. 1996)","previouslyFormattedCitation":"(Falconer et al. 1996)"},"properties":{"noteIndex":0},"schema":"https://github.com/citation-style-language/schema/raw/master/csl-citation.json"}</w:instrText>
      </w:r>
      <w:r w:rsidRPr="00324332">
        <w:rPr>
          <w:rFonts w:ascii="Times New Roman" w:hAnsi="Times New Roman" w:cs="Times New Roman"/>
        </w:rPr>
        <w:fldChar w:fldCharType="separate"/>
      </w:r>
      <w:r w:rsidRPr="00324332">
        <w:rPr>
          <w:rFonts w:ascii="Times New Roman" w:hAnsi="Times New Roman" w:cs="Times New Roman"/>
          <w:noProof/>
        </w:rPr>
        <w:t>(Falconer et al. 1996)</w:t>
      </w:r>
      <w:r w:rsidRPr="00324332">
        <w:rPr>
          <w:rFonts w:ascii="Times New Roman" w:hAnsi="Times New Roman" w:cs="Times New Roman"/>
        </w:rPr>
        <w:fldChar w:fldCharType="end"/>
      </w:r>
      <w:r w:rsidRPr="00324332">
        <w:rPr>
          <w:rFonts w:ascii="Times New Roman" w:hAnsi="Times New Roman" w:cs="Times New Roman"/>
        </w:rPr>
        <w:t xml:space="preserve">. Differences in egg survival as function of population and temperature will be assessed with family </w:t>
      </w:r>
      <w:r w:rsidR="00277CF1" w:rsidRPr="00324332">
        <w:rPr>
          <w:rFonts w:ascii="Times New Roman" w:hAnsi="Times New Roman" w:cs="Times New Roman"/>
        </w:rPr>
        <w:t>embryo</w:t>
      </w:r>
      <w:r w:rsidRPr="00324332">
        <w:rPr>
          <w:rFonts w:ascii="Times New Roman" w:hAnsi="Times New Roman" w:cs="Times New Roman"/>
        </w:rPr>
        <w:t xml:space="preserve"> mortality as the observational unit. </w:t>
      </w:r>
    </w:p>
    <w:p w14:paraId="7073967F" w14:textId="77777777" w:rsidR="00F03B03" w:rsidRPr="00324332" w:rsidRDefault="00F03B03" w:rsidP="009556DC">
      <w:pPr>
        <w:jc w:val="both"/>
        <w:rPr>
          <w:rFonts w:ascii="Times New Roman" w:hAnsi="Times New Roman" w:cs="Times New Roman"/>
        </w:rPr>
      </w:pPr>
    </w:p>
    <w:p w14:paraId="67E93BBE" w14:textId="77777777" w:rsidR="00F03B03" w:rsidRPr="00324332" w:rsidRDefault="00F03B03" w:rsidP="009556DC">
      <w:pPr>
        <w:jc w:val="both"/>
        <w:rPr>
          <w:rFonts w:ascii="Times New Roman" w:hAnsi="Times New Roman" w:cs="Times New Roman"/>
        </w:rPr>
      </w:pPr>
    </w:p>
    <w:sectPr w:rsidR="00F03B03" w:rsidRPr="00324332" w:rsidSect="00EB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03"/>
    <w:rsid w:val="00005DC6"/>
    <w:rsid w:val="00006697"/>
    <w:rsid w:val="00007846"/>
    <w:rsid w:val="00007E11"/>
    <w:rsid w:val="0001098B"/>
    <w:rsid w:val="000125F4"/>
    <w:rsid w:val="00012A8A"/>
    <w:rsid w:val="00012E88"/>
    <w:rsid w:val="00014BD3"/>
    <w:rsid w:val="00015212"/>
    <w:rsid w:val="0001780F"/>
    <w:rsid w:val="00017DB0"/>
    <w:rsid w:val="00020464"/>
    <w:rsid w:val="00022206"/>
    <w:rsid w:val="00022797"/>
    <w:rsid w:val="00024BE9"/>
    <w:rsid w:val="000274EA"/>
    <w:rsid w:val="000276DC"/>
    <w:rsid w:val="00030DA2"/>
    <w:rsid w:val="00032D12"/>
    <w:rsid w:val="000340E8"/>
    <w:rsid w:val="000340FA"/>
    <w:rsid w:val="00036850"/>
    <w:rsid w:val="00036A14"/>
    <w:rsid w:val="00036ACA"/>
    <w:rsid w:val="00037017"/>
    <w:rsid w:val="0004222A"/>
    <w:rsid w:val="00042F84"/>
    <w:rsid w:val="000445C3"/>
    <w:rsid w:val="0004478F"/>
    <w:rsid w:val="00046F6F"/>
    <w:rsid w:val="0005608F"/>
    <w:rsid w:val="0006092E"/>
    <w:rsid w:val="00060EE4"/>
    <w:rsid w:val="00063AD2"/>
    <w:rsid w:val="00067B09"/>
    <w:rsid w:val="00067CFA"/>
    <w:rsid w:val="0007016C"/>
    <w:rsid w:val="000713B5"/>
    <w:rsid w:val="000725BF"/>
    <w:rsid w:val="00073183"/>
    <w:rsid w:val="00073DAC"/>
    <w:rsid w:val="000766C6"/>
    <w:rsid w:val="000768B8"/>
    <w:rsid w:val="000777C9"/>
    <w:rsid w:val="00077ACA"/>
    <w:rsid w:val="00080691"/>
    <w:rsid w:val="00082B56"/>
    <w:rsid w:val="0008560A"/>
    <w:rsid w:val="00085C48"/>
    <w:rsid w:val="00087E34"/>
    <w:rsid w:val="00093A7C"/>
    <w:rsid w:val="00097E33"/>
    <w:rsid w:val="000A0874"/>
    <w:rsid w:val="000A0B4D"/>
    <w:rsid w:val="000A0BB7"/>
    <w:rsid w:val="000A11E3"/>
    <w:rsid w:val="000A1480"/>
    <w:rsid w:val="000A1F17"/>
    <w:rsid w:val="000A4334"/>
    <w:rsid w:val="000A4B5F"/>
    <w:rsid w:val="000A514C"/>
    <w:rsid w:val="000A5439"/>
    <w:rsid w:val="000A54CC"/>
    <w:rsid w:val="000A554B"/>
    <w:rsid w:val="000A7C3F"/>
    <w:rsid w:val="000B0371"/>
    <w:rsid w:val="000B0BD1"/>
    <w:rsid w:val="000B229A"/>
    <w:rsid w:val="000B27E1"/>
    <w:rsid w:val="000B3B7B"/>
    <w:rsid w:val="000B3F13"/>
    <w:rsid w:val="000B49C2"/>
    <w:rsid w:val="000B5831"/>
    <w:rsid w:val="000B656E"/>
    <w:rsid w:val="000B70CB"/>
    <w:rsid w:val="000C44D7"/>
    <w:rsid w:val="000C48EE"/>
    <w:rsid w:val="000C4F98"/>
    <w:rsid w:val="000C53AA"/>
    <w:rsid w:val="000C663C"/>
    <w:rsid w:val="000C79A2"/>
    <w:rsid w:val="000C7FDC"/>
    <w:rsid w:val="000D0820"/>
    <w:rsid w:val="000D1359"/>
    <w:rsid w:val="000D4BD3"/>
    <w:rsid w:val="000D4CD8"/>
    <w:rsid w:val="000D5ADB"/>
    <w:rsid w:val="000D6B12"/>
    <w:rsid w:val="000D75A5"/>
    <w:rsid w:val="000E03D8"/>
    <w:rsid w:val="000E05E0"/>
    <w:rsid w:val="000E08F8"/>
    <w:rsid w:val="000E25FB"/>
    <w:rsid w:val="000E3642"/>
    <w:rsid w:val="000E6C8A"/>
    <w:rsid w:val="000F2508"/>
    <w:rsid w:val="000F2FDD"/>
    <w:rsid w:val="000F420B"/>
    <w:rsid w:val="000F7E2A"/>
    <w:rsid w:val="00100512"/>
    <w:rsid w:val="00101C27"/>
    <w:rsid w:val="0010366E"/>
    <w:rsid w:val="001038A6"/>
    <w:rsid w:val="0010561C"/>
    <w:rsid w:val="0010593A"/>
    <w:rsid w:val="00105C69"/>
    <w:rsid w:val="001101B1"/>
    <w:rsid w:val="001110B8"/>
    <w:rsid w:val="0011240C"/>
    <w:rsid w:val="0011394A"/>
    <w:rsid w:val="001170C7"/>
    <w:rsid w:val="0012069F"/>
    <w:rsid w:val="00124BD1"/>
    <w:rsid w:val="00125671"/>
    <w:rsid w:val="00131391"/>
    <w:rsid w:val="00132967"/>
    <w:rsid w:val="0013366C"/>
    <w:rsid w:val="0013367B"/>
    <w:rsid w:val="00133CCE"/>
    <w:rsid w:val="00135A99"/>
    <w:rsid w:val="001439EF"/>
    <w:rsid w:val="001440F5"/>
    <w:rsid w:val="00144C3A"/>
    <w:rsid w:val="001450EE"/>
    <w:rsid w:val="0014512F"/>
    <w:rsid w:val="00145CDB"/>
    <w:rsid w:val="001526DE"/>
    <w:rsid w:val="001538F4"/>
    <w:rsid w:val="00155D9C"/>
    <w:rsid w:val="00156728"/>
    <w:rsid w:val="00156DD1"/>
    <w:rsid w:val="00160F77"/>
    <w:rsid w:val="001621D8"/>
    <w:rsid w:val="00163333"/>
    <w:rsid w:val="0016493D"/>
    <w:rsid w:val="001655D5"/>
    <w:rsid w:val="001655EB"/>
    <w:rsid w:val="00165B61"/>
    <w:rsid w:val="00170228"/>
    <w:rsid w:val="0017051A"/>
    <w:rsid w:val="00170881"/>
    <w:rsid w:val="00172DFD"/>
    <w:rsid w:val="0017534E"/>
    <w:rsid w:val="00176F06"/>
    <w:rsid w:val="0018366C"/>
    <w:rsid w:val="00183C13"/>
    <w:rsid w:val="00187BF7"/>
    <w:rsid w:val="00190726"/>
    <w:rsid w:val="00190EAC"/>
    <w:rsid w:val="00191D33"/>
    <w:rsid w:val="0019283B"/>
    <w:rsid w:val="00192CCF"/>
    <w:rsid w:val="00193408"/>
    <w:rsid w:val="00193AA5"/>
    <w:rsid w:val="001940E1"/>
    <w:rsid w:val="00195DEF"/>
    <w:rsid w:val="001A0830"/>
    <w:rsid w:val="001A6EBF"/>
    <w:rsid w:val="001A7918"/>
    <w:rsid w:val="001B0A10"/>
    <w:rsid w:val="001B0A68"/>
    <w:rsid w:val="001B19B1"/>
    <w:rsid w:val="001B1CA4"/>
    <w:rsid w:val="001B2FDE"/>
    <w:rsid w:val="001B45EB"/>
    <w:rsid w:val="001C263C"/>
    <w:rsid w:val="001C5654"/>
    <w:rsid w:val="001C56AC"/>
    <w:rsid w:val="001C64D1"/>
    <w:rsid w:val="001C6B77"/>
    <w:rsid w:val="001D492A"/>
    <w:rsid w:val="001D4C54"/>
    <w:rsid w:val="001D50FF"/>
    <w:rsid w:val="001D5E2E"/>
    <w:rsid w:val="001D6F3E"/>
    <w:rsid w:val="001E1024"/>
    <w:rsid w:val="001E1F1A"/>
    <w:rsid w:val="001E2438"/>
    <w:rsid w:val="001E2EE7"/>
    <w:rsid w:val="001E462B"/>
    <w:rsid w:val="001E4AE6"/>
    <w:rsid w:val="001E7B1E"/>
    <w:rsid w:val="001F0898"/>
    <w:rsid w:val="001F3714"/>
    <w:rsid w:val="001F470F"/>
    <w:rsid w:val="001F7759"/>
    <w:rsid w:val="00200205"/>
    <w:rsid w:val="00202991"/>
    <w:rsid w:val="00204160"/>
    <w:rsid w:val="00205EE5"/>
    <w:rsid w:val="00211A61"/>
    <w:rsid w:val="00212024"/>
    <w:rsid w:val="002129F6"/>
    <w:rsid w:val="00214189"/>
    <w:rsid w:val="002152AE"/>
    <w:rsid w:val="00220371"/>
    <w:rsid w:val="00223A95"/>
    <w:rsid w:val="0023392F"/>
    <w:rsid w:val="00235EDD"/>
    <w:rsid w:val="0023626F"/>
    <w:rsid w:val="002405B6"/>
    <w:rsid w:val="00241497"/>
    <w:rsid w:val="00241C3D"/>
    <w:rsid w:val="00247556"/>
    <w:rsid w:val="00247970"/>
    <w:rsid w:val="00250192"/>
    <w:rsid w:val="00250819"/>
    <w:rsid w:val="002528D4"/>
    <w:rsid w:val="002553A6"/>
    <w:rsid w:val="00256989"/>
    <w:rsid w:val="002617D6"/>
    <w:rsid w:val="00261E61"/>
    <w:rsid w:val="002636BD"/>
    <w:rsid w:val="00267C50"/>
    <w:rsid w:val="00271FAF"/>
    <w:rsid w:val="0027713D"/>
    <w:rsid w:val="00277738"/>
    <w:rsid w:val="00277CF1"/>
    <w:rsid w:val="00280A42"/>
    <w:rsid w:val="00281498"/>
    <w:rsid w:val="002816E0"/>
    <w:rsid w:val="002828F9"/>
    <w:rsid w:val="00286459"/>
    <w:rsid w:val="00286D2E"/>
    <w:rsid w:val="002907DA"/>
    <w:rsid w:val="00291981"/>
    <w:rsid w:val="0029246C"/>
    <w:rsid w:val="00293544"/>
    <w:rsid w:val="00293928"/>
    <w:rsid w:val="00293AC8"/>
    <w:rsid w:val="002A1D1E"/>
    <w:rsid w:val="002A1F27"/>
    <w:rsid w:val="002A63FE"/>
    <w:rsid w:val="002A70A5"/>
    <w:rsid w:val="002A75D4"/>
    <w:rsid w:val="002B07D2"/>
    <w:rsid w:val="002B2A90"/>
    <w:rsid w:val="002B2E9C"/>
    <w:rsid w:val="002B376B"/>
    <w:rsid w:val="002B61F7"/>
    <w:rsid w:val="002C1285"/>
    <w:rsid w:val="002C1C83"/>
    <w:rsid w:val="002C28B2"/>
    <w:rsid w:val="002C6CB4"/>
    <w:rsid w:val="002C77FA"/>
    <w:rsid w:val="002D403C"/>
    <w:rsid w:val="002D4562"/>
    <w:rsid w:val="002D4FD0"/>
    <w:rsid w:val="002D66C1"/>
    <w:rsid w:val="002E1D0A"/>
    <w:rsid w:val="002E2201"/>
    <w:rsid w:val="002E27D6"/>
    <w:rsid w:val="002E2D64"/>
    <w:rsid w:val="002E5968"/>
    <w:rsid w:val="002E5A02"/>
    <w:rsid w:val="002E6301"/>
    <w:rsid w:val="002F077F"/>
    <w:rsid w:val="002F1798"/>
    <w:rsid w:val="002F1F0B"/>
    <w:rsid w:val="002F2503"/>
    <w:rsid w:val="002F3A1D"/>
    <w:rsid w:val="002F3D28"/>
    <w:rsid w:val="002F47A3"/>
    <w:rsid w:val="002F7663"/>
    <w:rsid w:val="002F76DF"/>
    <w:rsid w:val="00300DF6"/>
    <w:rsid w:val="00301CF7"/>
    <w:rsid w:val="003032D7"/>
    <w:rsid w:val="00303391"/>
    <w:rsid w:val="003033DB"/>
    <w:rsid w:val="00303A14"/>
    <w:rsid w:val="003043B4"/>
    <w:rsid w:val="00305476"/>
    <w:rsid w:val="00306F3A"/>
    <w:rsid w:val="00311537"/>
    <w:rsid w:val="003210A0"/>
    <w:rsid w:val="0032133F"/>
    <w:rsid w:val="00324332"/>
    <w:rsid w:val="003253CC"/>
    <w:rsid w:val="00327D56"/>
    <w:rsid w:val="0033017D"/>
    <w:rsid w:val="00333406"/>
    <w:rsid w:val="00333EF5"/>
    <w:rsid w:val="00334822"/>
    <w:rsid w:val="00335EC3"/>
    <w:rsid w:val="00337342"/>
    <w:rsid w:val="00343EE0"/>
    <w:rsid w:val="00343F55"/>
    <w:rsid w:val="003513BB"/>
    <w:rsid w:val="003531D9"/>
    <w:rsid w:val="00357953"/>
    <w:rsid w:val="00357B66"/>
    <w:rsid w:val="00360565"/>
    <w:rsid w:val="00360D8E"/>
    <w:rsid w:val="003625A2"/>
    <w:rsid w:val="003639C7"/>
    <w:rsid w:val="00365F18"/>
    <w:rsid w:val="00367D6E"/>
    <w:rsid w:val="00370078"/>
    <w:rsid w:val="00371531"/>
    <w:rsid w:val="003730B8"/>
    <w:rsid w:val="003735D6"/>
    <w:rsid w:val="003741DC"/>
    <w:rsid w:val="00376127"/>
    <w:rsid w:val="0038151C"/>
    <w:rsid w:val="00381CE6"/>
    <w:rsid w:val="00384ECA"/>
    <w:rsid w:val="003856E9"/>
    <w:rsid w:val="00394114"/>
    <w:rsid w:val="00394BE2"/>
    <w:rsid w:val="00394DFB"/>
    <w:rsid w:val="003953FD"/>
    <w:rsid w:val="00397631"/>
    <w:rsid w:val="003B3358"/>
    <w:rsid w:val="003B44E3"/>
    <w:rsid w:val="003B6776"/>
    <w:rsid w:val="003B7BE5"/>
    <w:rsid w:val="003C1158"/>
    <w:rsid w:val="003C3D86"/>
    <w:rsid w:val="003C44A7"/>
    <w:rsid w:val="003C64FA"/>
    <w:rsid w:val="003D02FC"/>
    <w:rsid w:val="003D4C16"/>
    <w:rsid w:val="003D6EA2"/>
    <w:rsid w:val="003E11CD"/>
    <w:rsid w:val="003E3D51"/>
    <w:rsid w:val="003E7823"/>
    <w:rsid w:val="003E7B9E"/>
    <w:rsid w:val="003E7F30"/>
    <w:rsid w:val="003F0D78"/>
    <w:rsid w:val="003F1F84"/>
    <w:rsid w:val="003F20CA"/>
    <w:rsid w:val="003F5D92"/>
    <w:rsid w:val="003F5F94"/>
    <w:rsid w:val="003F67E2"/>
    <w:rsid w:val="00401444"/>
    <w:rsid w:val="00402E5C"/>
    <w:rsid w:val="00410EB7"/>
    <w:rsid w:val="00412F76"/>
    <w:rsid w:val="00417800"/>
    <w:rsid w:val="00420117"/>
    <w:rsid w:val="004240D9"/>
    <w:rsid w:val="00424EB2"/>
    <w:rsid w:val="00430CC5"/>
    <w:rsid w:val="00431705"/>
    <w:rsid w:val="00432A19"/>
    <w:rsid w:val="00434F97"/>
    <w:rsid w:val="004358F5"/>
    <w:rsid w:val="00436F94"/>
    <w:rsid w:val="00441227"/>
    <w:rsid w:val="00441AF4"/>
    <w:rsid w:val="0044260B"/>
    <w:rsid w:val="0044301E"/>
    <w:rsid w:val="00443AA5"/>
    <w:rsid w:val="00443E2A"/>
    <w:rsid w:val="00444F3B"/>
    <w:rsid w:val="00447A3F"/>
    <w:rsid w:val="00450260"/>
    <w:rsid w:val="00453739"/>
    <w:rsid w:val="004550B8"/>
    <w:rsid w:val="004568CF"/>
    <w:rsid w:val="004603A0"/>
    <w:rsid w:val="0046141D"/>
    <w:rsid w:val="0046154D"/>
    <w:rsid w:val="004616AA"/>
    <w:rsid w:val="00464651"/>
    <w:rsid w:val="004650E1"/>
    <w:rsid w:val="00467003"/>
    <w:rsid w:val="00467410"/>
    <w:rsid w:val="0047026F"/>
    <w:rsid w:val="00472F13"/>
    <w:rsid w:val="00480A84"/>
    <w:rsid w:val="00480DB7"/>
    <w:rsid w:val="004863F2"/>
    <w:rsid w:val="0048665C"/>
    <w:rsid w:val="00490481"/>
    <w:rsid w:val="00490A54"/>
    <w:rsid w:val="00491E4D"/>
    <w:rsid w:val="00492319"/>
    <w:rsid w:val="004926D1"/>
    <w:rsid w:val="00493984"/>
    <w:rsid w:val="004A0F93"/>
    <w:rsid w:val="004A15F2"/>
    <w:rsid w:val="004A2480"/>
    <w:rsid w:val="004A51CD"/>
    <w:rsid w:val="004A55A8"/>
    <w:rsid w:val="004A6D6A"/>
    <w:rsid w:val="004B0C61"/>
    <w:rsid w:val="004B131E"/>
    <w:rsid w:val="004B26DA"/>
    <w:rsid w:val="004B2CE4"/>
    <w:rsid w:val="004B6035"/>
    <w:rsid w:val="004B7676"/>
    <w:rsid w:val="004C017C"/>
    <w:rsid w:val="004C2D08"/>
    <w:rsid w:val="004C39C4"/>
    <w:rsid w:val="004C4AFD"/>
    <w:rsid w:val="004C5D26"/>
    <w:rsid w:val="004D1BB3"/>
    <w:rsid w:val="004D4111"/>
    <w:rsid w:val="004D4FB4"/>
    <w:rsid w:val="004D78B9"/>
    <w:rsid w:val="004D7C10"/>
    <w:rsid w:val="004E24F7"/>
    <w:rsid w:val="004E2AA0"/>
    <w:rsid w:val="004E78AF"/>
    <w:rsid w:val="004E7B61"/>
    <w:rsid w:val="004F3B15"/>
    <w:rsid w:val="004F3B1D"/>
    <w:rsid w:val="004F4EEE"/>
    <w:rsid w:val="004F4F41"/>
    <w:rsid w:val="004F7F8B"/>
    <w:rsid w:val="00500784"/>
    <w:rsid w:val="00500DE9"/>
    <w:rsid w:val="0050105C"/>
    <w:rsid w:val="005039E0"/>
    <w:rsid w:val="00503D23"/>
    <w:rsid w:val="00504929"/>
    <w:rsid w:val="0050511D"/>
    <w:rsid w:val="005067EE"/>
    <w:rsid w:val="005100DC"/>
    <w:rsid w:val="005110C7"/>
    <w:rsid w:val="00515470"/>
    <w:rsid w:val="0051561B"/>
    <w:rsid w:val="005167F2"/>
    <w:rsid w:val="00517404"/>
    <w:rsid w:val="0052014F"/>
    <w:rsid w:val="00521203"/>
    <w:rsid w:val="0052131C"/>
    <w:rsid w:val="00521EAD"/>
    <w:rsid w:val="00522389"/>
    <w:rsid w:val="00524CF1"/>
    <w:rsid w:val="005252DF"/>
    <w:rsid w:val="00526678"/>
    <w:rsid w:val="00527413"/>
    <w:rsid w:val="00527544"/>
    <w:rsid w:val="005276EB"/>
    <w:rsid w:val="00530996"/>
    <w:rsid w:val="005338E3"/>
    <w:rsid w:val="005341F9"/>
    <w:rsid w:val="00534676"/>
    <w:rsid w:val="00534DDA"/>
    <w:rsid w:val="00536D42"/>
    <w:rsid w:val="005372C1"/>
    <w:rsid w:val="0054365C"/>
    <w:rsid w:val="00547C57"/>
    <w:rsid w:val="00550C92"/>
    <w:rsid w:val="005522B8"/>
    <w:rsid w:val="005529E0"/>
    <w:rsid w:val="00565107"/>
    <w:rsid w:val="005664DA"/>
    <w:rsid w:val="005665E7"/>
    <w:rsid w:val="005752D4"/>
    <w:rsid w:val="005752DB"/>
    <w:rsid w:val="00575E9E"/>
    <w:rsid w:val="005765AA"/>
    <w:rsid w:val="00576AAE"/>
    <w:rsid w:val="00584F9D"/>
    <w:rsid w:val="00585D31"/>
    <w:rsid w:val="0059045F"/>
    <w:rsid w:val="005906E2"/>
    <w:rsid w:val="0059088C"/>
    <w:rsid w:val="00590A0C"/>
    <w:rsid w:val="00591023"/>
    <w:rsid w:val="00591500"/>
    <w:rsid w:val="00591983"/>
    <w:rsid w:val="00592A92"/>
    <w:rsid w:val="005932A1"/>
    <w:rsid w:val="00593732"/>
    <w:rsid w:val="00594739"/>
    <w:rsid w:val="00594ED8"/>
    <w:rsid w:val="005B4D22"/>
    <w:rsid w:val="005B5FC4"/>
    <w:rsid w:val="005B6F6C"/>
    <w:rsid w:val="005C289E"/>
    <w:rsid w:val="005C39B9"/>
    <w:rsid w:val="005C3F66"/>
    <w:rsid w:val="005C401D"/>
    <w:rsid w:val="005D0E84"/>
    <w:rsid w:val="005D106C"/>
    <w:rsid w:val="005D2F10"/>
    <w:rsid w:val="005D49F7"/>
    <w:rsid w:val="005D4F9E"/>
    <w:rsid w:val="005D59C4"/>
    <w:rsid w:val="005D74C5"/>
    <w:rsid w:val="005E0413"/>
    <w:rsid w:val="005E16F5"/>
    <w:rsid w:val="005E395F"/>
    <w:rsid w:val="005E424B"/>
    <w:rsid w:val="005E6D6C"/>
    <w:rsid w:val="005F15EC"/>
    <w:rsid w:val="005F3CB3"/>
    <w:rsid w:val="005F4EA8"/>
    <w:rsid w:val="005F5CAB"/>
    <w:rsid w:val="005F728B"/>
    <w:rsid w:val="005F7DC1"/>
    <w:rsid w:val="005F7EA4"/>
    <w:rsid w:val="0060245A"/>
    <w:rsid w:val="0060592D"/>
    <w:rsid w:val="006064BF"/>
    <w:rsid w:val="00610737"/>
    <w:rsid w:val="00614839"/>
    <w:rsid w:val="00616186"/>
    <w:rsid w:val="006167B2"/>
    <w:rsid w:val="00616976"/>
    <w:rsid w:val="0062395D"/>
    <w:rsid w:val="006242E0"/>
    <w:rsid w:val="00624AC7"/>
    <w:rsid w:val="00625DB8"/>
    <w:rsid w:val="00632374"/>
    <w:rsid w:val="00632A2F"/>
    <w:rsid w:val="006362B5"/>
    <w:rsid w:val="00636ABE"/>
    <w:rsid w:val="0064179F"/>
    <w:rsid w:val="00641AAD"/>
    <w:rsid w:val="0064695B"/>
    <w:rsid w:val="00651A31"/>
    <w:rsid w:val="00652522"/>
    <w:rsid w:val="0065404D"/>
    <w:rsid w:val="00656E84"/>
    <w:rsid w:val="0065786E"/>
    <w:rsid w:val="006617FF"/>
    <w:rsid w:val="006656A1"/>
    <w:rsid w:val="00670DBD"/>
    <w:rsid w:val="00670E34"/>
    <w:rsid w:val="0067270D"/>
    <w:rsid w:val="00675268"/>
    <w:rsid w:val="006763BC"/>
    <w:rsid w:val="006767B7"/>
    <w:rsid w:val="0068164B"/>
    <w:rsid w:val="00682DE4"/>
    <w:rsid w:val="006862D1"/>
    <w:rsid w:val="006869B2"/>
    <w:rsid w:val="00687D69"/>
    <w:rsid w:val="006900D0"/>
    <w:rsid w:val="00690C0D"/>
    <w:rsid w:val="00692D5D"/>
    <w:rsid w:val="00693376"/>
    <w:rsid w:val="006947B6"/>
    <w:rsid w:val="006959E6"/>
    <w:rsid w:val="00695B23"/>
    <w:rsid w:val="006963F6"/>
    <w:rsid w:val="0069730A"/>
    <w:rsid w:val="006A081B"/>
    <w:rsid w:val="006A1678"/>
    <w:rsid w:val="006A41DD"/>
    <w:rsid w:val="006A4D59"/>
    <w:rsid w:val="006A5F0D"/>
    <w:rsid w:val="006A7634"/>
    <w:rsid w:val="006B0DBC"/>
    <w:rsid w:val="006B109B"/>
    <w:rsid w:val="006B3F92"/>
    <w:rsid w:val="006B4357"/>
    <w:rsid w:val="006B4596"/>
    <w:rsid w:val="006B53F8"/>
    <w:rsid w:val="006B5624"/>
    <w:rsid w:val="006B5865"/>
    <w:rsid w:val="006B5EA1"/>
    <w:rsid w:val="006B68D2"/>
    <w:rsid w:val="006C0C52"/>
    <w:rsid w:val="006C26A9"/>
    <w:rsid w:val="006C5CFD"/>
    <w:rsid w:val="006C6089"/>
    <w:rsid w:val="006C690D"/>
    <w:rsid w:val="006C7B7B"/>
    <w:rsid w:val="006D7B7C"/>
    <w:rsid w:val="006E099D"/>
    <w:rsid w:val="006E0C0E"/>
    <w:rsid w:val="006E0F50"/>
    <w:rsid w:val="006E45AB"/>
    <w:rsid w:val="006F203F"/>
    <w:rsid w:val="006F575D"/>
    <w:rsid w:val="006F5CD4"/>
    <w:rsid w:val="006F702F"/>
    <w:rsid w:val="006F7957"/>
    <w:rsid w:val="00702801"/>
    <w:rsid w:val="007048DD"/>
    <w:rsid w:val="00705B07"/>
    <w:rsid w:val="00705C6E"/>
    <w:rsid w:val="00712817"/>
    <w:rsid w:val="00713D0C"/>
    <w:rsid w:val="00714A35"/>
    <w:rsid w:val="00714D99"/>
    <w:rsid w:val="00714E69"/>
    <w:rsid w:val="00722E1C"/>
    <w:rsid w:val="007313D2"/>
    <w:rsid w:val="007341C5"/>
    <w:rsid w:val="007354EC"/>
    <w:rsid w:val="0073676F"/>
    <w:rsid w:val="007428B6"/>
    <w:rsid w:val="00742983"/>
    <w:rsid w:val="007433AE"/>
    <w:rsid w:val="00745EB7"/>
    <w:rsid w:val="00751910"/>
    <w:rsid w:val="0075326F"/>
    <w:rsid w:val="007537F6"/>
    <w:rsid w:val="00755F98"/>
    <w:rsid w:val="007609C9"/>
    <w:rsid w:val="00761358"/>
    <w:rsid w:val="00762882"/>
    <w:rsid w:val="00762CB4"/>
    <w:rsid w:val="00766D48"/>
    <w:rsid w:val="00767A4F"/>
    <w:rsid w:val="00767B5C"/>
    <w:rsid w:val="007700BD"/>
    <w:rsid w:val="00770ADE"/>
    <w:rsid w:val="00772480"/>
    <w:rsid w:val="007732B4"/>
    <w:rsid w:val="00776808"/>
    <w:rsid w:val="00777D70"/>
    <w:rsid w:val="00784BC0"/>
    <w:rsid w:val="00785604"/>
    <w:rsid w:val="007860DD"/>
    <w:rsid w:val="00786386"/>
    <w:rsid w:val="0079065A"/>
    <w:rsid w:val="007920EF"/>
    <w:rsid w:val="00794DAC"/>
    <w:rsid w:val="007959D3"/>
    <w:rsid w:val="007A46E7"/>
    <w:rsid w:val="007A5737"/>
    <w:rsid w:val="007A664A"/>
    <w:rsid w:val="007B02A9"/>
    <w:rsid w:val="007B2788"/>
    <w:rsid w:val="007B5AC5"/>
    <w:rsid w:val="007B7CFA"/>
    <w:rsid w:val="007C01D4"/>
    <w:rsid w:val="007C06BA"/>
    <w:rsid w:val="007C19E1"/>
    <w:rsid w:val="007C2C2A"/>
    <w:rsid w:val="007C64D8"/>
    <w:rsid w:val="007C6689"/>
    <w:rsid w:val="007C6815"/>
    <w:rsid w:val="007C71E7"/>
    <w:rsid w:val="007C7F03"/>
    <w:rsid w:val="007D318C"/>
    <w:rsid w:val="007D3C17"/>
    <w:rsid w:val="007D4587"/>
    <w:rsid w:val="007E00FB"/>
    <w:rsid w:val="007E5F4D"/>
    <w:rsid w:val="007F0FD7"/>
    <w:rsid w:val="007F2175"/>
    <w:rsid w:val="007F40B6"/>
    <w:rsid w:val="007F484A"/>
    <w:rsid w:val="007F4E32"/>
    <w:rsid w:val="007F55BB"/>
    <w:rsid w:val="007F56F8"/>
    <w:rsid w:val="007F75FE"/>
    <w:rsid w:val="00804FB9"/>
    <w:rsid w:val="00805535"/>
    <w:rsid w:val="00811CAB"/>
    <w:rsid w:val="00811D34"/>
    <w:rsid w:val="00815A88"/>
    <w:rsid w:val="0081775C"/>
    <w:rsid w:val="008200FA"/>
    <w:rsid w:val="008229CB"/>
    <w:rsid w:val="008231DD"/>
    <w:rsid w:val="00824506"/>
    <w:rsid w:val="00825B65"/>
    <w:rsid w:val="00825D67"/>
    <w:rsid w:val="00826438"/>
    <w:rsid w:val="00827E04"/>
    <w:rsid w:val="00830507"/>
    <w:rsid w:val="00832F7A"/>
    <w:rsid w:val="008343B3"/>
    <w:rsid w:val="00836180"/>
    <w:rsid w:val="00836D9E"/>
    <w:rsid w:val="00837B59"/>
    <w:rsid w:val="00840EB2"/>
    <w:rsid w:val="008415A4"/>
    <w:rsid w:val="008461D7"/>
    <w:rsid w:val="00850B16"/>
    <w:rsid w:val="008523CA"/>
    <w:rsid w:val="00853822"/>
    <w:rsid w:val="008558D8"/>
    <w:rsid w:val="00855E6A"/>
    <w:rsid w:val="008563B8"/>
    <w:rsid w:val="00860820"/>
    <w:rsid w:val="008631EA"/>
    <w:rsid w:val="00863A35"/>
    <w:rsid w:val="00865F65"/>
    <w:rsid w:val="008665C8"/>
    <w:rsid w:val="0087100E"/>
    <w:rsid w:val="00873854"/>
    <w:rsid w:val="00876F86"/>
    <w:rsid w:val="008800C0"/>
    <w:rsid w:val="0088301F"/>
    <w:rsid w:val="008830AC"/>
    <w:rsid w:val="00884E34"/>
    <w:rsid w:val="00886E53"/>
    <w:rsid w:val="00887FB5"/>
    <w:rsid w:val="0089019E"/>
    <w:rsid w:val="00890EC9"/>
    <w:rsid w:val="00890EEC"/>
    <w:rsid w:val="008925CA"/>
    <w:rsid w:val="00892E7C"/>
    <w:rsid w:val="008976BF"/>
    <w:rsid w:val="008A07FE"/>
    <w:rsid w:val="008A19E1"/>
    <w:rsid w:val="008A4010"/>
    <w:rsid w:val="008A4B3F"/>
    <w:rsid w:val="008A633E"/>
    <w:rsid w:val="008A6D03"/>
    <w:rsid w:val="008A7C9F"/>
    <w:rsid w:val="008B0113"/>
    <w:rsid w:val="008B13B0"/>
    <w:rsid w:val="008B164F"/>
    <w:rsid w:val="008B4150"/>
    <w:rsid w:val="008B4A82"/>
    <w:rsid w:val="008B6A78"/>
    <w:rsid w:val="008B70E6"/>
    <w:rsid w:val="008C0854"/>
    <w:rsid w:val="008C2058"/>
    <w:rsid w:val="008C5E07"/>
    <w:rsid w:val="008C60B8"/>
    <w:rsid w:val="008C68D5"/>
    <w:rsid w:val="008C757A"/>
    <w:rsid w:val="008D3448"/>
    <w:rsid w:val="008D38A9"/>
    <w:rsid w:val="008D4B82"/>
    <w:rsid w:val="008D566D"/>
    <w:rsid w:val="008D6FE5"/>
    <w:rsid w:val="008E1678"/>
    <w:rsid w:val="008E170E"/>
    <w:rsid w:val="008E2388"/>
    <w:rsid w:val="008E3C01"/>
    <w:rsid w:val="008E52E5"/>
    <w:rsid w:val="008E7F2F"/>
    <w:rsid w:val="008F5648"/>
    <w:rsid w:val="008F5BCA"/>
    <w:rsid w:val="008F5D72"/>
    <w:rsid w:val="008F5E1F"/>
    <w:rsid w:val="008F6D09"/>
    <w:rsid w:val="00900602"/>
    <w:rsid w:val="00903E8D"/>
    <w:rsid w:val="009101E6"/>
    <w:rsid w:val="00912802"/>
    <w:rsid w:val="00912FBD"/>
    <w:rsid w:val="0091495B"/>
    <w:rsid w:val="0091501E"/>
    <w:rsid w:val="00916CB8"/>
    <w:rsid w:val="00921CFA"/>
    <w:rsid w:val="00923AA0"/>
    <w:rsid w:val="00924668"/>
    <w:rsid w:val="00924E23"/>
    <w:rsid w:val="0092615A"/>
    <w:rsid w:val="00926846"/>
    <w:rsid w:val="0093008C"/>
    <w:rsid w:val="00933687"/>
    <w:rsid w:val="00933AE0"/>
    <w:rsid w:val="00934455"/>
    <w:rsid w:val="00937103"/>
    <w:rsid w:val="009427E0"/>
    <w:rsid w:val="0094696D"/>
    <w:rsid w:val="00951C53"/>
    <w:rsid w:val="009550F9"/>
    <w:rsid w:val="009556DC"/>
    <w:rsid w:val="00955B13"/>
    <w:rsid w:val="009561E6"/>
    <w:rsid w:val="0095677F"/>
    <w:rsid w:val="00960FDC"/>
    <w:rsid w:val="00961B0B"/>
    <w:rsid w:val="00961D30"/>
    <w:rsid w:val="00964423"/>
    <w:rsid w:val="00964A9B"/>
    <w:rsid w:val="00970090"/>
    <w:rsid w:val="00970A0A"/>
    <w:rsid w:val="00970B7B"/>
    <w:rsid w:val="00972B9D"/>
    <w:rsid w:val="00974EA0"/>
    <w:rsid w:val="009754CB"/>
    <w:rsid w:val="00975CDD"/>
    <w:rsid w:val="00981AAA"/>
    <w:rsid w:val="00982838"/>
    <w:rsid w:val="0098361D"/>
    <w:rsid w:val="00984984"/>
    <w:rsid w:val="009849E5"/>
    <w:rsid w:val="00985A54"/>
    <w:rsid w:val="009874C6"/>
    <w:rsid w:val="00990606"/>
    <w:rsid w:val="00993933"/>
    <w:rsid w:val="009953BB"/>
    <w:rsid w:val="009963C7"/>
    <w:rsid w:val="009A088C"/>
    <w:rsid w:val="009A10FC"/>
    <w:rsid w:val="009A198B"/>
    <w:rsid w:val="009A2DF9"/>
    <w:rsid w:val="009A49D0"/>
    <w:rsid w:val="009A6DBA"/>
    <w:rsid w:val="009A730D"/>
    <w:rsid w:val="009B06D7"/>
    <w:rsid w:val="009B391D"/>
    <w:rsid w:val="009B6D8E"/>
    <w:rsid w:val="009B6E72"/>
    <w:rsid w:val="009C072D"/>
    <w:rsid w:val="009C2533"/>
    <w:rsid w:val="009C2B42"/>
    <w:rsid w:val="009D1687"/>
    <w:rsid w:val="009D21E3"/>
    <w:rsid w:val="009D284F"/>
    <w:rsid w:val="009D4679"/>
    <w:rsid w:val="009D66CD"/>
    <w:rsid w:val="009D678C"/>
    <w:rsid w:val="009D7094"/>
    <w:rsid w:val="009E1D20"/>
    <w:rsid w:val="009E555B"/>
    <w:rsid w:val="009E7594"/>
    <w:rsid w:val="009F1879"/>
    <w:rsid w:val="009F7103"/>
    <w:rsid w:val="009F78E6"/>
    <w:rsid w:val="009F7A6F"/>
    <w:rsid w:val="00A005E8"/>
    <w:rsid w:val="00A028AF"/>
    <w:rsid w:val="00A061A3"/>
    <w:rsid w:val="00A102C8"/>
    <w:rsid w:val="00A113CC"/>
    <w:rsid w:val="00A1249C"/>
    <w:rsid w:val="00A14E9A"/>
    <w:rsid w:val="00A178F0"/>
    <w:rsid w:val="00A17EE3"/>
    <w:rsid w:val="00A25499"/>
    <w:rsid w:val="00A277B3"/>
    <w:rsid w:val="00A31A57"/>
    <w:rsid w:val="00A31C92"/>
    <w:rsid w:val="00A339E2"/>
    <w:rsid w:val="00A36086"/>
    <w:rsid w:val="00A4091B"/>
    <w:rsid w:val="00A44404"/>
    <w:rsid w:val="00A46125"/>
    <w:rsid w:val="00A463A2"/>
    <w:rsid w:val="00A47093"/>
    <w:rsid w:val="00A5262D"/>
    <w:rsid w:val="00A55D71"/>
    <w:rsid w:val="00A56457"/>
    <w:rsid w:val="00A57A5F"/>
    <w:rsid w:val="00A6238A"/>
    <w:rsid w:val="00A64BC0"/>
    <w:rsid w:val="00A65792"/>
    <w:rsid w:val="00A675B5"/>
    <w:rsid w:val="00A676C6"/>
    <w:rsid w:val="00A67CE2"/>
    <w:rsid w:val="00A70898"/>
    <w:rsid w:val="00A722B8"/>
    <w:rsid w:val="00A72677"/>
    <w:rsid w:val="00A72A04"/>
    <w:rsid w:val="00A72BBF"/>
    <w:rsid w:val="00A75AF2"/>
    <w:rsid w:val="00A80189"/>
    <w:rsid w:val="00A81253"/>
    <w:rsid w:val="00A81889"/>
    <w:rsid w:val="00A8458E"/>
    <w:rsid w:val="00A85154"/>
    <w:rsid w:val="00A85521"/>
    <w:rsid w:val="00A86323"/>
    <w:rsid w:val="00A910B5"/>
    <w:rsid w:val="00A94623"/>
    <w:rsid w:val="00A96651"/>
    <w:rsid w:val="00AA0314"/>
    <w:rsid w:val="00AA2D24"/>
    <w:rsid w:val="00AA4165"/>
    <w:rsid w:val="00AA5C83"/>
    <w:rsid w:val="00AA64E8"/>
    <w:rsid w:val="00AA7750"/>
    <w:rsid w:val="00AA7DF9"/>
    <w:rsid w:val="00AB0619"/>
    <w:rsid w:val="00AB1075"/>
    <w:rsid w:val="00AB1426"/>
    <w:rsid w:val="00AB478E"/>
    <w:rsid w:val="00AB5399"/>
    <w:rsid w:val="00AB6982"/>
    <w:rsid w:val="00AB77A9"/>
    <w:rsid w:val="00AC361C"/>
    <w:rsid w:val="00AC41A4"/>
    <w:rsid w:val="00AD1917"/>
    <w:rsid w:val="00AD4090"/>
    <w:rsid w:val="00AD456F"/>
    <w:rsid w:val="00AD705C"/>
    <w:rsid w:val="00AE1043"/>
    <w:rsid w:val="00AE3AA4"/>
    <w:rsid w:val="00AE3B35"/>
    <w:rsid w:val="00AE3F8C"/>
    <w:rsid w:val="00AE54E8"/>
    <w:rsid w:val="00AF0B3C"/>
    <w:rsid w:val="00AF0FDA"/>
    <w:rsid w:val="00AF2573"/>
    <w:rsid w:val="00AF38C0"/>
    <w:rsid w:val="00AF4019"/>
    <w:rsid w:val="00AF6D5C"/>
    <w:rsid w:val="00AF74DC"/>
    <w:rsid w:val="00B016B6"/>
    <w:rsid w:val="00B01C41"/>
    <w:rsid w:val="00B02971"/>
    <w:rsid w:val="00B02FE5"/>
    <w:rsid w:val="00B03791"/>
    <w:rsid w:val="00B038EF"/>
    <w:rsid w:val="00B066EF"/>
    <w:rsid w:val="00B16D32"/>
    <w:rsid w:val="00B21792"/>
    <w:rsid w:val="00B2533D"/>
    <w:rsid w:val="00B26B64"/>
    <w:rsid w:val="00B319E1"/>
    <w:rsid w:val="00B3378C"/>
    <w:rsid w:val="00B36016"/>
    <w:rsid w:val="00B36301"/>
    <w:rsid w:val="00B40351"/>
    <w:rsid w:val="00B44F8E"/>
    <w:rsid w:val="00B45A88"/>
    <w:rsid w:val="00B45B31"/>
    <w:rsid w:val="00B45F6B"/>
    <w:rsid w:val="00B53FB0"/>
    <w:rsid w:val="00B55863"/>
    <w:rsid w:val="00B55C73"/>
    <w:rsid w:val="00B56D54"/>
    <w:rsid w:val="00B574DF"/>
    <w:rsid w:val="00B605B4"/>
    <w:rsid w:val="00B60D78"/>
    <w:rsid w:val="00B65031"/>
    <w:rsid w:val="00B65512"/>
    <w:rsid w:val="00B6592A"/>
    <w:rsid w:val="00B679BC"/>
    <w:rsid w:val="00B73615"/>
    <w:rsid w:val="00B758A0"/>
    <w:rsid w:val="00B75CED"/>
    <w:rsid w:val="00B80F82"/>
    <w:rsid w:val="00B815E6"/>
    <w:rsid w:val="00B8284C"/>
    <w:rsid w:val="00B83DB4"/>
    <w:rsid w:val="00B84703"/>
    <w:rsid w:val="00B847C1"/>
    <w:rsid w:val="00B854FD"/>
    <w:rsid w:val="00B86AE8"/>
    <w:rsid w:val="00B87FF1"/>
    <w:rsid w:val="00B9009F"/>
    <w:rsid w:val="00B902F1"/>
    <w:rsid w:val="00B91A46"/>
    <w:rsid w:val="00B91F30"/>
    <w:rsid w:val="00B9374F"/>
    <w:rsid w:val="00B93AA3"/>
    <w:rsid w:val="00B972F8"/>
    <w:rsid w:val="00B975B2"/>
    <w:rsid w:val="00BA1BB3"/>
    <w:rsid w:val="00BA25E3"/>
    <w:rsid w:val="00BA26F6"/>
    <w:rsid w:val="00BA3CEF"/>
    <w:rsid w:val="00BA3F7B"/>
    <w:rsid w:val="00BA7437"/>
    <w:rsid w:val="00BB0B59"/>
    <w:rsid w:val="00BB19B6"/>
    <w:rsid w:val="00BB2D82"/>
    <w:rsid w:val="00BB311B"/>
    <w:rsid w:val="00BB36F7"/>
    <w:rsid w:val="00BB3A67"/>
    <w:rsid w:val="00BC2D79"/>
    <w:rsid w:val="00BC3213"/>
    <w:rsid w:val="00BC3226"/>
    <w:rsid w:val="00BC33DE"/>
    <w:rsid w:val="00BC49E5"/>
    <w:rsid w:val="00BC54C1"/>
    <w:rsid w:val="00BC617B"/>
    <w:rsid w:val="00BD0B9F"/>
    <w:rsid w:val="00BD298A"/>
    <w:rsid w:val="00BD2FA4"/>
    <w:rsid w:val="00BD319A"/>
    <w:rsid w:val="00BD4410"/>
    <w:rsid w:val="00BD5372"/>
    <w:rsid w:val="00BD5E41"/>
    <w:rsid w:val="00BD7A3C"/>
    <w:rsid w:val="00BD7BDF"/>
    <w:rsid w:val="00BE1DBA"/>
    <w:rsid w:val="00BE23C8"/>
    <w:rsid w:val="00BE34E1"/>
    <w:rsid w:val="00BE7F13"/>
    <w:rsid w:val="00BF01AA"/>
    <w:rsid w:val="00BF1D75"/>
    <w:rsid w:val="00BF5355"/>
    <w:rsid w:val="00BF5FDB"/>
    <w:rsid w:val="00BF6AD7"/>
    <w:rsid w:val="00BF7F9A"/>
    <w:rsid w:val="00C01314"/>
    <w:rsid w:val="00C01D9C"/>
    <w:rsid w:val="00C0211A"/>
    <w:rsid w:val="00C03BC4"/>
    <w:rsid w:val="00C03C55"/>
    <w:rsid w:val="00C05DA6"/>
    <w:rsid w:val="00C06F18"/>
    <w:rsid w:val="00C07777"/>
    <w:rsid w:val="00C10B95"/>
    <w:rsid w:val="00C12444"/>
    <w:rsid w:val="00C16939"/>
    <w:rsid w:val="00C204C7"/>
    <w:rsid w:val="00C2186F"/>
    <w:rsid w:val="00C22121"/>
    <w:rsid w:val="00C2494F"/>
    <w:rsid w:val="00C2519B"/>
    <w:rsid w:val="00C2554D"/>
    <w:rsid w:val="00C30058"/>
    <w:rsid w:val="00C3157B"/>
    <w:rsid w:val="00C33B55"/>
    <w:rsid w:val="00C358DB"/>
    <w:rsid w:val="00C36FDB"/>
    <w:rsid w:val="00C37042"/>
    <w:rsid w:val="00C37056"/>
    <w:rsid w:val="00C371AC"/>
    <w:rsid w:val="00C371BB"/>
    <w:rsid w:val="00C37393"/>
    <w:rsid w:val="00C37732"/>
    <w:rsid w:val="00C37C0C"/>
    <w:rsid w:val="00C4221A"/>
    <w:rsid w:val="00C43A21"/>
    <w:rsid w:val="00C461C4"/>
    <w:rsid w:val="00C51C6E"/>
    <w:rsid w:val="00C525A0"/>
    <w:rsid w:val="00C52F5B"/>
    <w:rsid w:val="00C53BA2"/>
    <w:rsid w:val="00C56432"/>
    <w:rsid w:val="00C57176"/>
    <w:rsid w:val="00C60183"/>
    <w:rsid w:val="00C6071A"/>
    <w:rsid w:val="00C61E73"/>
    <w:rsid w:val="00C62A5E"/>
    <w:rsid w:val="00C62AC5"/>
    <w:rsid w:val="00C66609"/>
    <w:rsid w:val="00C71598"/>
    <w:rsid w:val="00C7313B"/>
    <w:rsid w:val="00C743EA"/>
    <w:rsid w:val="00C7527C"/>
    <w:rsid w:val="00C760F9"/>
    <w:rsid w:val="00C80CC9"/>
    <w:rsid w:val="00C818EA"/>
    <w:rsid w:val="00C850E2"/>
    <w:rsid w:val="00C85D90"/>
    <w:rsid w:val="00C878A4"/>
    <w:rsid w:val="00C91ECB"/>
    <w:rsid w:val="00C93A51"/>
    <w:rsid w:val="00C94C42"/>
    <w:rsid w:val="00C954BB"/>
    <w:rsid w:val="00C9695E"/>
    <w:rsid w:val="00C97C14"/>
    <w:rsid w:val="00CA072E"/>
    <w:rsid w:val="00CA21FA"/>
    <w:rsid w:val="00CA4D5E"/>
    <w:rsid w:val="00CA520C"/>
    <w:rsid w:val="00CA6353"/>
    <w:rsid w:val="00CA6E90"/>
    <w:rsid w:val="00CB10E8"/>
    <w:rsid w:val="00CB162B"/>
    <w:rsid w:val="00CB2B72"/>
    <w:rsid w:val="00CB42E8"/>
    <w:rsid w:val="00CB4700"/>
    <w:rsid w:val="00CB5502"/>
    <w:rsid w:val="00CB65BB"/>
    <w:rsid w:val="00CB7850"/>
    <w:rsid w:val="00CB7EEF"/>
    <w:rsid w:val="00CC0484"/>
    <w:rsid w:val="00CC1F13"/>
    <w:rsid w:val="00CC2A20"/>
    <w:rsid w:val="00CC2C34"/>
    <w:rsid w:val="00CC4449"/>
    <w:rsid w:val="00CC5349"/>
    <w:rsid w:val="00CD4A2F"/>
    <w:rsid w:val="00CD4B5B"/>
    <w:rsid w:val="00CD5D27"/>
    <w:rsid w:val="00CD6195"/>
    <w:rsid w:val="00CE0020"/>
    <w:rsid w:val="00CE1E08"/>
    <w:rsid w:val="00CF0F9C"/>
    <w:rsid w:val="00D0007D"/>
    <w:rsid w:val="00D0047A"/>
    <w:rsid w:val="00D00A8F"/>
    <w:rsid w:val="00D00FDF"/>
    <w:rsid w:val="00D036BC"/>
    <w:rsid w:val="00D10D8E"/>
    <w:rsid w:val="00D140EF"/>
    <w:rsid w:val="00D1524B"/>
    <w:rsid w:val="00D1680C"/>
    <w:rsid w:val="00D175FF"/>
    <w:rsid w:val="00D20CA8"/>
    <w:rsid w:val="00D24C98"/>
    <w:rsid w:val="00D2706B"/>
    <w:rsid w:val="00D27135"/>
    <w:rsid w:val="00D27B6B"/>
    <w:rsid w:val="00D34EE5"/>
    <w:rsid w:val="00D360CF"/>
    <w:rsid w:val="00D40267"/>
    <w:rsid w:val="00D40297"/>
    <w:rsid w:val="00D41E79"/>
    <w:rsid w:val="00D436F2"/>
    <w:rsid w:val="00D46F59"/>
    <w:rsid w:val="00D47C28"/>
    <w:rsid w:val="00D51942"/>
    <w:rsid w:val="00D539A2"/>
    <w:rsid w:val="00D56C91"/>
    <w:rsid w:val="00D6116B"/>
    <w:rsid w:val="00D6263F"/>
    <w:rsid w:val="00D64E3D"/>
    <w:rsid w:val="00D65246"/>
    <w:rsid w:val="00D67DD2"/>
    <w:rsid w:val="00D72F33"/>
    <w:rsid w:val="00D739A4"/>
    <w:rsid w:val="00D74CDF"/>
    <w:rsid w:val="00D75F92"/>
    <w:rsid w:val="00D8054D"/>
    <w:rsid w:val="00D846C6"/>
    <w:rsid w:val="00D85020"/>
    <w:rsid w:val="00D851B4"/>
    <w:rsid w:val="00D859F8"/>
    <w:rsid w:val="00D862B0"/>
    <w:rsid w:val="00D86604"/>
    <w:rsid w:val="00D87670"/>
    <w:rsid w:val="00D91CFC"/>
    <w:rsid w:val="00D9307A"/>
    <w:rsid w:val="00D93D97"/>
    <w:rsid w:val="00D96254"/>
    <w:rsid w:val="00DA0438"/>
    <w:rsid w:val="00DA387C"/>
    <w:rsid w:val="00DA3CB4"/>
    <w:rsid w:val="00DA5984"/>
    <w:rsid w:val="00DA73FA"/>
    <w:rsid w:val="00DA7885"/>
    <w:rsid w:val="00DB178A"/>
    <w:rsid w:val="00DB1B5E"/>
    <w:rsid w:val="00DB2924"/>
    <w:rsid w:val="00DB431D"/>
    <w:rsid w:val="00DB4560"/>
    <w:rsid w:val="00DB71D5"/>
    <w:rsid w:val="00DC2511"/>
    <w:rsid w:val="00DC332F"/>
    <w:rsid w:val="00DC3AAF"/>
    <w:rsid w:val="00DC6C50"/>
    <w:rsid w:val="00DD2179"/>
    <w:rsid w:val="00DD238A"/>
    <w:rsid w:val="00DD367C"/>
    <w:rsid w:val="00DD4C34"/>
    <w:rsid w:val="00DD5F19"/>
    <w:rsid w:val="00DD7DAF"/>
    <w:rsid w:val="00DE3FDB"/>
    <w:rsid w:val="00DE7D29"/>
    <w:rsid w:val="00DF06EC"/>
    <w:rsid w:val="00DF160B"/>
    <w:rsid w:val="00DF1676"/>
    <w:rsid w:val="00DF3E5B"/>
    <w:rsid w:val="00DF6742"/>
    <w:rsid w:val="00DF6AB3"/>
    <w:rsid w:val="00DF6D0B"/>
    <w:rsid w:val="00E00FC0"/>
    <w:rsid w:val="00E04A31"/>
    <w:rsid w:val="00E0535B"/>
    <w:rsid w:val="00E0562C"/>
    <w:rsid w:val="00E06EB7"/>
    <w:rsid w:val="00E1139C"/>
    <w:rsid w:val="00E12160"/>
    <w:rsid w:val="00E12328"/>
    <w:rsid w:val="00E12F37"/>
    <w:rsid w:val="00E130C6"/>
    <w:rsid w:val="00E1391A"/>
    <w:rsid w:val="00E13E18"/>
    <w:rsid w:val="00E152FB"/>
    <w:rsid w:val="00E15F42"/>
    <w:rsid w:val="00E16554"/>
    <w:rsid w:val="00E17724"/>
    <w:rsid w:val="00E20997"/>
    <w:rsid w:val="00E304E8"/>
    <w:rsid w:val="00E310EC"/>
    <w:rsid w:val="00E32426"/>
    <w:rsid w:val="00E33B1C"/>
    <w:rsid w:val="00E33FCA"/>
    <w:rsid w:val="00E36374"/>
    <w:rsid w:val="00E36BCB"/>
    <w:rsid w:val="00E42EF9"/>
    <w:rsid w:val="00E45EC6"/>
    <w:rsid w:val="00E462C7"/>
    <w:rsid w:val="00E47579"/>
    <w:rsid w:val="00E502FB"/>
    <w:rsid w:val="00E51350"/>
    <w:rsid w:val="00E51593"/>
    <w:rsid w:val="00E52140"/>
    <w:rsid w:val="00E54FBE"/>
    <w:rsid w:val="00E5640F"/>
    <w:rsid w:val="00E56583"/>
    <w:rsid w:val="00E56ED9"/>
    <w:rsid w:val="00E57547"/>
    <w:rsid w:val="00E60333"/>
    <w:rsid w:val="00E63082"/>
    <w:rsid w:val="00E6495C"/>
    <w:rsid w:val="00E6615C"/>
    <w:rsid w:val="00E66FDA"/>
    <w:rsid w:val="00E71374"/>
    <w:rsid w:val="00E71C7D"/>
    <w:rsid w:val="00E7425D"/>
    <w:rsid w:val="00E77399"/>
    <w:rsid w:val="00E775B4"/>
    <w:rsid w:val="00E77AC5"/>
    <w:rsid w:val="00E900C7"/>
    <w:rsid w:val="00E91B51"/>
    <w:rsid w:val="00E91FFC"/>
    <w:rsid w:val="00E93E55"/>
    <w:rsid w:val="00E94021"/>
    <w:rsid w:val="00E946CF"/>
    <w:rsid w:val="00E94E59"/>
    <w:rsid w:val="00E95DF9"/>
    <w:rsid w:val="00E972B6"/>
    <w:rsid w:val="00E975E1"/>
    <w:rsid w:val="00E97E21"/>
    <w:rsid w:val="00EA0D9E"/>
    <w:rsid w:val="00EA191D"/>
    <w:rsid w:val="00EA43B3"/>
    <w:rsid w:val="00EA789A"/>
    <w:rsid w:val="00EB29A6"/>
    <w:rsid w:val="00EB431C"/>
    <w:rsid w:val="00EB50AE"/>
    <w:rsid w:val="00EB540B"/>
    <w:rsid w:val="00EB7BB6"/>
    <w:rsid w:val="00EB7EA0"/>
    <w:rsid w:val="00EC026F"/>
    <w:rsid w:val="00EC119E"/>
    <w:rsid w:val="00EC193A"/>
    <w:rsid w:val="00EC28DA"/>
    <w:rsid w:val="00EC3516"/>
    <w:rsid w:val="00EC62B2"/>
    <w:rsid w:val="00ED0288"/>
    <w:rsid w:val="00ED0B62"/>
    <w:rsid w:val="00ED21D7"/>
    <w:rsid w:val="00ED7599"/>
    <w:rsid w:val="00ED7723"/>
    <w:rsid w:val="00EE0505"/>
    <w:rsid w:val="00EE0C64"/>
    <w:rsid w:val="00EE1479"/>
    <w:rsid w:val="00EE1ED0"/>
    <w:rsid w:val="00EE50CD"/>
    <w:rsid w:val="00EE67B0"/>
    <w:rsid w:val="00EF2B4B"/>
    <w:rsid w:val="00EF39D2"/>
    <w:rsid w:val="00EF3A08"/>
    <w:rsid w:val="00EF7747"/>
    <w:rsid w:val="00F007E2"/>
    <w:rsid w:val="00F014D5"/>
    <w:rsid w:val="00F022AE"/>
    <w:rsid w:val="00F02C55"/>
    <w:rsid w:val="00F0380A"/>
    <w:rsid w:val="00F03B03"/>
    <w:rsid w:val="00F04DE2"/>
    <w:rsid w:val="00F11D5A"/>
    <w:rsid w:val="00F12996"/>
    <w:rsid w:val="00F1596D"/>
    <w:rsid w:val="00F2214B"/>
    <w:rsid w:val="00F225D1"/>
    <w:rsid w:val="00F240AA"/>
    <w:rsid w:val="00F2541E"/>
    <w:rsid w:val="00F26B40"/>
    <w:rsid w:val="00F27161"/>
    <w:rsid w:val="00F34BEF"/>
    <w:rsid w:val="00F35B99"/>
    <w:rsid w:val="00F3675D"/>
    <w:rsid w:val="00F43D26"/>
    <w:rsid w:val="00F4698A"/>
    <w:rsid w:val="00F53526"/>
    <w:rsid w:val="00F54C2A"/>
    <w:rsid w:val="00F55D77"/>
    <w:rsid w:val="00F56A0D"/>
    <w:rsid w:val="00F56F33"/>
    <w:rsid w:val="00F62666"/>
    <w:rsid w:val="00F627BC"/>
    <w:rsid w:val="00F636AA"/>
    <w:rsid w:val="00F64C10"/>
    <w:rsid w:val="00F667EA"/>
    <w:rsid w:val="00F67738"/>
    <w:rsid w:val="00F67A63"/>
    <w:rsid w:val="00F710F8"/>
    <w:rsid w:val="00F73774"/>
    <w:rsid w:val="00F747C5"/>
    <w:rsid w:val="00F765F8"/>
    <w:rsid w:val="00F76C0B"/>
    <w:rsid w:val="00F858D8"/>
    <w:rsid w:val="00F859DE"/>
    <w:rsid w:val="00F86028"/>
    <w:rsid w:val="00F872C6"/>
    <w:rsid w:val="00F87A04"/>
    <w:rsid w:val="00F91EAA"/>
    <w:rsid w:val="00F92BE1"/>
    <w:rsid w:val="00F9470D"/>
    <w:rsid w:val="00F95DCF"/>
    <w:rsid w:val="00F979DB"/>
    <w:rsid w:val="00FA0F90"/>
    <w:rsid w:val="00FA33B7"/>
    <w:rsid w:val="00FA3BCB"/>
    <w:rsid w:val="00FA5F18"/>
    <w:rsid w:val="00FA6E80"/>
    <w:rsid w:val="00FB6517"/>
    <w:rsid w:val="00FB6834"/>
    <w:rsid w:val="00FB781F"/>
    <w:rsid w:val="00FB7ADB"/>
    <w:rsid w:val="00FC24B3"/>
    <w:rsid w:val="00FC3B63"/>
    <w:rsid w:val="00FC53EE"/>
    <w:rsid w:val="00FC5612"/>
    <w:rsid w:val="00FC5EA7"/>
    <w:rsid w:val="00FC60D4"/>
    <w:rsid w:val="00FC6AD7"/>
    <w:rsid w:val="00FC6C69"/>
    <w:rsid w:val="00FC6FEE"/>
    <w:rsid w:val="00FD0EDA"/>
    <w:rsid w:val="00FD243B"/>
    <w:rsid w:val="00FD2D34"/>
    <w:rsid w:val="00FD4923"/>
    <w:rsid w:val="00FD4BFD"/>
    <w:rsid w:val="00FD57F9"/>
    <w:rsid w:val="00FD5D81"/>
    <w:rsid w:val="00FD5E26"/>
    <w:rsid w:val="00FE0E46"/>
    <w:rsid w:val="00FE3A5B"/>
    <w:rsid w:val="00FE4502"/>
    <w:rsid w:val="00FE57A8"/>
    <w:rsid w:val="00FE5E2A"/>
    <w:rsid w:val="00FE6359"/>
    <w:rsid w:val="00FE676B"/>
    <w:rsid w:val="00FE706F"/>
    <w:rsid w:val="00FF0626"/>
    <w:rsid w:val="00FF2C7F"/>
    <w:rsid w:val="00FF56C0"/>
    <w:rsid w:val="00FF6272"/>
    <w:rsid w:val="00FF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E956"/>
  <w15:chartTrackingRefBased/>
  <w15:docId w15:val="{B0319E96-213A-6C47-ACA9-67A7B1ED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3B0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6A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96784">
      <w:bodyDiv w:val="1"/>
      <w:marLeft w:val="0"/>
      <w:marRight w:val="0"/>
      <w:marTop w:val="0"/>
      <w:marBottom w:val="0"/>
      <w:divBdr>
        <w:top w:val="none" w:sz="0" w:space="0" w:color="auto"/>
        <w:left w:val="none" w:sz="0" w:space="0" w:color="auto"/>
        <w:bottom w:val="none" w:sz="0" w:space="0" w:color="auto"/>
        <w:right w:val="none" w:sz="0" w:space="0" w:color="auto"/>
      </w:divBdr>
    </w:div>
    <w:div w:id="206054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7AA2F-C76E-4F44-8127-686E39D2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35325</Words>
  <Characters>201355</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55</cp:revision>
  <dcterms:created xsi:type="dcterms:W3CDTF">2020-09-17T13:44:00Z</dcterms:created>
  <dcterms:modified xsi:type="dcterms:W3CDTF">2020-09-18T13:31:00Z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http://www.zotero.org/styles/evolutionary-biology</vt:lpwstr>
  </property>
  <property fmtid="{D5CDD505-2E9C-101B-9397-08002B2CF9AE}" pid="4" name="Mendeley Unique User Id_1">
    <vt:lpwstr>9e574481-e66e-31da-a4e0-3eca1e8dc8a4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http://www.zotero.org/styles/evolutionary-biology</vt:lpwstr>
  </property>
  <property fmtid="{D5CDD505-2E9C-101B-9397-08002B2CF9AE}" pid="16" name="Mendeley Recent Style Name 5_1">
    <vt:lpwstr>Evolutionary 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http://www.zotero.org/styles/journal-of-great-lakes-research</vt:lpwstr>
  </property>
  <property fmtid="{D5CDD505-2E9C-101B-9397-08002B2CF9AE}" pid="20" name="Mendeley Recent Style Name 7_1">
    <vt:lpwstr>Journal of Great Lakes Research</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