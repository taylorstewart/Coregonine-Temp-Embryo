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CDC35" w14:textId="77777777" w:rsidR="001843FC" w:rsidRDefault="001843FC" w:rsidP="002359B5"/>
    <w:p w14:paraId="60D8C1BB" w14:textId="4C6415D0" w:rsidR="00FC0A6F" w:rsidRPr="00FC5C3C" w:rsidRDefault="008172FB" w:rsidP="002359B5">
      <w:pPr>
        <w:rPr>
          <w:rFonts w:asciiTheme="minorHAnsi" w:hAnsiTheme="minorHAnsi"/>
        </w:rPr>
      </w:pPr>
      <w:r>
        <w:rPr>
          <w:rFonts w:asciiTheme="minorHAnsi" w:hAnsiTheme="minorHAnsi"/>
        </w:rPr>
        <w:t>05</w:t>
      </w:r>
      <w:r w:rsidR="00DC2814" w:rsidRPr="00FC5C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Feb</w:t>
      </w:r>
      <w:r w:rsidR="00DC2814" w:rsidRPr="00FC5C3C">
        <w:rPr>
          <w:rFonts w:asciiTheme="minorHAnsi" w:hAnsiTheme="minorHAnsi"/>
        </w:rPr>
        <w:t xml:space="preserve"> 20</w:t>
      </w:r>
      <w:r>
        <w:rPr>
          <w:rFonts w:asciiTheme="minorHAnsi" w:hAnsiTheme="minorHAnsi"/>
        </w:rPr>
        <w:t>21</w:t>
      </w:r>
    </w:p>
    <w:p w14:paraId="768D1306" w14:textId="77777777" w:rsidR="00FC0A6F" w:rsidRPr="00FC5C3C" w:rsidRDefault="00FC0A6F" w:rsidP="002359B5">
      <w:pPr>
        <w:rPr>
          <w:rFonts w:asciiTheme="minorHAnsi" w:hAnsiTheme="minorHAnsi"/>
        </w:rPr>
      </w:pPr>
    </w:p>
    <w:p w14:paraId="1D1FC332" w14:textId="77777777" w:rsidR="00FC0A6F" w:rsidRPr="00E96394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Dear </w:t>
      </w:r>
      <w:r w:rsidR="00AB32CB" w:rsidRPr="00E96394">
        <w:rPr>
          <w:rFonts w:asciiTheme="minorHAnsi" w:hAnsiTheme="minorHAnsi"/>
        </w:rPr>
        <w:t>Prof</w:t>
      </w:r>
      <w:r w:rsidR="005F69F1" w:rsidRPr="00E96394">
        <w:rPr>
          <w:rFonts w:asciiTheme="minorHAnsi" w:hAnsiTheme="minorHAnsi"/>
        </w:rPr>
        <w:t>essor</w:t>
      </w:r>
      <w:r w:rsidRPr="00E96394">
        <w:rPr>
          <w:rFonts w:asciiTheme="minorHAnsi" w:hAnsiTheme="minorHAnsi"/>
        </w:rPr>
        <w:t xml:space="preserve"> Long,</w:t>
      </w:r>
    </w:p>
    <w:p w14:paraId="66900BEF" w14:textId="77777777" w:rsidR="00FA6653" w:rsidRPr="00FC5C3C" w:rsidRDefault="00FA6653" w:rsidP="002359B5">
      <w:pPr>
        <w:rPr>
          <w:rFonts w:asciiTheme="minorHAnsi" w:hAnsiTheme="minorHAnsi"/>
        </w:rPr>
      </w:pPr>
    </w:p>
    <w:p w14:paraId="3F26C78F" w14:textId="55A6573C" w:rsidR="00FA6653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We are pleased to submit this </w:t>
      </w:r>
      <w:r w:rsidR="00CE084D">
        <w:rPr>
          <w:rFonts w:asciiTheme="minorHAnsi" w:hAnsiTheme="minorHAnsi"/>
        </w:rPr>
        <w:t>research</w:t>
      </w:r>
      <w:r w:rsidR="008172FB">
        <w:rPr>
          <w:rFonts w:asciiTheme="minorHAnsi" w:hAnsiTheme="minorHAnsi"/>
        </w:rPr>
        <w:t xml:space="preserve"> </w:t>
      </w:r>
      <w:r w:rsidR="00DC2814" w:rsidRPr="00FC5C3C">
        <w:rPr>
          <w:rFonts w:asciiTheme="minorHAnsi" w:hAnsiTheme="minorHAnsi"/>
        </w:rPr>
        <w:t xml:space="preserve">article </w:t>
      </w:r>
      <w:r w:rsidRPr="00FC5C3C">
        <w:rPr>
          <w:rFonts w:asciiTheme="minorHAnsi" w:hAnsiTheme="minorHAnsi"/>
        </w:rPr>
        <w:t>titled “</w:t>
      </w:r>
      <w:r w:rsidR="008172FB" w:rsidRPr="008172FB">
        <w:rPr>
          <w:rFonts w:asciiTheme="minorHAnsi" w:hAnsiTheme="minorHAnsi"/>
        </w:rPr>
        <w:t>Influence of warming temperatures on coregonine embryogenesis within and among species</w:t>
      </w:r>
      <w:r w:rsidRPr="00FC5C3C">
        <w:rPr>
          <w:rFonts w:asciiTheme="minorHAnsi" w:hAnsiTheme="minorHAnsi"/>
        </w:rPr>
        <w:t>”</w:t>
      </w:r>
      <w:r w:rsidR="006E5A22" w:rsidRPr="00FC5C3C">
        <w:rPr>
          <w:rFonts w:asciiTheme="minorHAnsi" w:hAnsiTheme="minorHAnsi"/>
        </w:rPr>
        <w:t xml:space="preserve"> for your consideration for publication in </w:t>
      </w:r>
      <w:r w:rsidR="006E5A22" w:rsidRPr="00FC5C3C">
        <w:rPr>
          <w:rFonts w:asciiTheme="minorHAnsi" w:hAnsiTheme="minorHAnsi"/>
          <w:i/>
        </w:rPr>
        <w:t>Global Change Biology</w:t>
      </w:r>
      <w:r w:rsidR="006E5A22" w:rsidRPr="00FC5C3C">
        <w:rPr>
          <w:rFonts w:asciiTheme="minorHAnsi" w:hAnsiTheme="minorHAnsi"/>
        </w:rPr>
        <w:t>.</w:t>
      </w:r>
    </w:p>
    <w:p w14:paraId="696D8837" w14:textId="77777777" w:rsidR="009A1E38" w:rsidRPr="00FC5C3C" w:rsidRDefault="009A1E38" w:rsidP="002359B5">
      <w:pPr>
        <w:rPr>
          <w:rFonts w:asciiTheme="minorHAnsi" w:hAnsiTheme="minorHAnsi"/>
        </w:rPr>
      </w:pPr>
    </w:p>
    <w:p w14:paraId="09099C1E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commentRangeStart w:id="0"/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What is the scientific question you are </w:t>
      </w:r>
      <w:commentRangeStart w:id="1"/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addressing</w:t>
      </w:r>
      <w:commentRangeEnd w:id="1"/>
      <w:r w:rsidR="005960B2">
        <w:rPr>
          <w:rStyle w:val="Marquedecommentaire"/>
        </w:rPr>
        <w:commentReference w:id="1"/>
      </w:r>
      <w:r w:rsidR="00774F7A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?</w:t>
      </w:r>
      <w:commentRangeEnd w:id="0"/>
      <w:r w:rsidR="00CD1449">
        <w:rPr>
          <w:rStyle w:val="Marquedecommentaire"/>
        </w:rPr>
        <w:commentReference w:id="0"/>
      </w:r>
    </w:p>
    <w:p w14:paraId="502F6397" w14:textId="745C3B84" w:rsidR="00A7279F" w:rsidRDefault="00A7279F" w:rsidP="00A7279F">
      <w:pPr>
        <w:widowControl/>
        <w:shd w:val="clear" w:color="auto" w:fill="FFFFFF"/>
        <w:autoSpaceDE/>
        <w:autoSpaceDN/>
        <w:spacing w:after="120"/>
        <w:ind w:left="360"/>
        <w:rPr>
          <w:ins w:id="2" w:author="Emilien Lasne" w:date="2021-01-29T09:38:00Z"/>
          <w:rFonts w:asciiTheme="minorHAnsi" w:eastAsia="Times New Roman" w:hAnsiTheme="minorHAnsi" w:cs="Times New Roman"/>
          <w:color w:val="000000" w:themeColor="text1"/>
          <w:lang w:bidi="ar-SA"/>
        </w:rPr>
      </w:pPr>
      <w:ins w:id="3" w:author="Emilien Lasne" w:date="2021-01-29T09:40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>Do</w:t>
        </w:r>
      </w:ins>
      <w:ins w:id="4" w:author="Emilien Lasne" w:date="2021-01-29T09:41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>es</w:t>
        </w:r>
      </w:ins>
      <w:ins w:id="5" w:author="Emilien Lasne" w:date="2021-01-29T09:40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aquatic </w:t>
        </w:r>
      </w:ins>
      <w:ins w:id="6" w:author="Emilien Lasne" w:date="2021-01-29T09:41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>biota</w:t>
        </w:r>
      </w:ins>
      <w:ins w:id="7" w:author="Emilien Lasne" w:date="2021-01-29T09:40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have the </w:t>
        </w:r>
      </w:ins>
      <w:ins w:id="8" w:author="Emilien Lasne" w:date="2021-01-29T09:43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>potential</w:t>
        </w:r>
      </w:ins>
      <w:ins w:id="9" w:author="Emilien Lasne" w:date="2021-01-29T09:40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to respond </w:t>
        </w:r>
      </w:ins>
      <w:ins w:id="10" w:author="Emilien Lasne" w:date="2021-01-29T09:42:00Z">
        <w:r w:rsidRPr="00A7279F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the speed and magnitude of </w:t>
        </w:r>
      </w:ins>
      <w:ins w:id="11" w:author="Emilien Lasne" w:date="2021-01-29T09:38:00Z">
        <w:r w:rsidRPr="00A7279F">
          <w:rPr>
            <w:rFonts w:asciiTheme="minorHAnsi" w:eastAsia="Times New Roman" w:hAnsiTheme="minorHAnsi" w:cs="Times New Roman"/>
            <w:color w:val="000000" w:themeColor="text1"/>
            <w:lang w:bidi="ar-SA"/>
          </w:rPr>
          <w:t>warming water</w:t>
        </w:r>
      </w:ins>
      <w:ins w:id="12" w:author="Emilien Lasne" w:date="2021-01-29T09:43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s </w:t>
        </w:r>
      </w:ins>
      <w:ins w:id="13" w:author="Emilien Lasne" w:date="2021-01-29T09:44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>in a changing climate</w:t>
        </w:r>
      </w:ins>
      <w:ins w:id="14" w:author="Emilien Lasne" w:date="2021-01-29T09:43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>?</w:t>
        </w:r>
      </w:ins>
      <w:ins w:id="15" w:author="Emilien Lasne" w:date="2021-01-29T09:45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</w:t>
        </w:r>
      </w:ins>
      <w:ins w:id="16" w:author="Emilien Lasne" w:date="2021-01-29T09:58:00Z">
        <w:r w:rsidR="007E733D">
          <w:rPr>
            <w:rFonts w:asciiTheme="minorHAnsi" w:eastAsia="Times New Roman" w:hAnsiTheme="minorHAnsi" w:cs="Times New Roman"/>
            <w:color w:val="000000" w:themeColor="text1"/>
            <w:lang w:bidi="ar-SA"/>
          </w:rPr>
          <w:t>Here we</w:t>
        </w:r>
      </w:ins>
      <w:ins w:id="17" w:author="Emilien Lasne" w:date="2021-01-29T09:45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specifically </w:t>
        </w:r>
      </w:ins>
      <w:ins w:id="18" w:author="Emilien Lasne" w:date="2021-01-29T09:58:00Z">
        <w:r w:rsidR="007E733D">
          <w:rPr>
            <w:rFonts w:asciiTheme="minorHAnsi" w:eastAsia="Times New Roman" w:hAnsiTheme="minorHAnsi" w:cs="Times New Roman"/>
            <w:color w:val="000000" w:themeColor="text1"/>
            <w:lang w:bidi="ar-SA"/>
          </w:rPr>
          <w:t>experimentally explore</w:t>
        </w:r>
      </w:ins>
      <w:ins w:id="19" w:author="Emilien Lasne" w:date="2021-01-29T09:45:00Z">
        <w:r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</w:t>
        </w:r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how cold water </w:t>
        </w:r>
      </w:ins>
      <w:commentRangeStart w:id="20"/>
      <w:ins w:id="21" w:author="Emilien Lasne" w:date="2021-01-29T09:47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salmonid </w:t>
        </w:r>
      </w:ins>
      <w:commentRangeEnd w:id="20"/>
      <w:ins w:id="22" w:author="Emilien Lasne" w:date="2021-01-29T10:00:00Z">
        <w:r w:rsidR="007E733D">
          <w:rPr>
            <w:rStyle w:val="Marquedecommentaire"/>
          </w:rPr>
          <w:commentReference w:id="20"/>
        </w:r>
      </w:ins>
      <w:ins w:id="23" w:author="Emilien Lasne" w:date="2021-01-29T09:45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>embryo</w:t>
        </w:r>
      </w:ins>
      <w:ins w:id="24" w:author="Emilien Lasne" w:date="2021-01-29T09:46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>s</w:t>
        </w:r>
      </w:ins>
      <w:ins w:id="25" w:author="Emilien Lasne" w:date="2021-01-29T09:45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</w:t>
        </w:r>
      </w:ins>
      <w:ins w:id="26" w:author="Emilien Lasne" w:date="2021-01-29T09:55:00Z">
        <w:r w:rsidR="00116091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from different species and populations </w:t>
        </w:r>
      </w:ins>
      <w:ins w:id="27" w:author="Emilien Lasne" w:date="2021-01-29T09:45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respond to </w:t>
        </w:r>
      </w:ins>
      <w:ins w:id="28" w:author="Emilien Lasne" w:date="2021-01-29T09:56:00Z">
        <w:r w:rsidR="007E733D">
          <w:rPr>
            <w:rFonts w:asciiTheme="minorHAnsi" w:eastAsia="Times New Roman" w:hAnsiTheme="minorHAnsi" w:cs="Times New Roman"/>
            <w:color w:val="000000" w:themeColor="text1"/>
            <w:lang w:bidi="ar-SA"/>
          </w:rPr>
          <w:t>increasing temperature</w:t>
        </w:r>
      </w:ins>
      <w:ins w:id="29" w:author="Emilien Lasne" w:date="2021-01-29T09:45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</w:t>
        </w:r>
      </w:ins>
      <w:ins w:id="30" w:author="Emilien Lasne" w:date="2021-01-29T09:48:00Z">
        <w:r w:rsidR="004A7B47">
          <w:rPr>
            <w:rFonts w:asciiTheme="minorHAnsi" w:eastAsia="Times New Roman" w:hAnsiTheme="minorHAnsi" w:cs="Times New Roman"/>
            <w:color w:val="000000" w:themeColor="text1"/>
            <w:lang w:bidi="ar-SA"/>
          </w:rPr>
          <w:t>both in term of survival, phenology and</w:t>
        </w:r>
      </w:ins>
      <w:ins w:id="31" w:author="Emilien Lasne" w:date="2021-01-29T09:51:00Z">
        <w:r w:rsidR="00116091">
          <w:rPr>
            <w:rFonts w:asciiTheme="minorHAnsi" w:eastAsia="Times New Roman" w:hAnsiTheme="minorHAnsi" w:cs="Times New Roman"/>
            <w:color w:val="000000" w:themeColor="text1"/>
            <w:lang w:bidi="ar-SA"/>
          </w:rPr>
          <w:t xml:space="preserve"> size of larvae</w:t>
        </w:r>
      </w:ins>
      <w:ins w:id="32" w:author="Emilien Lasne" w:date="2021-01-29T09:49:00Z">
        <w:r w:rsidR="00116091">
          <w:rPr>
            <w:rFonts w:asciiTheme="minorHAnsi" w:eastAsia="Times New Roman" w:hAnsiTheme="minorHAnsi" w:cs="Times New Roman"/>
            <w:color w:val="000000" w:themeColor="text1"/>
            <w:lang w:bidi="ar-SA"/>
          </w:rPr>
          <w:t>.</w:t>
        </w:r>
      </w:ins>
    </w:p>
    <w:p w14:paraId="197085BD" w14:textId="77777777" w:rsidR="00A7279F" w:rsidRDefault="00A7279F" w:rsidP="009A1E38">
      <w:pPr>
        <w:widowControl/>
        <w:shd w:val="clear" w:color="auto" w:fill="FFFFFF"/>
        <w:autoSpaceDE/>
        <w:autoSpaceDN/>
        <w:spacing w:after="120"/>
        <w:ind w:left="360"/>
        <w:rPr>
          <w:ins w:id="33" w:author="Emilien Lasne" w:date="2021-01-29T09:38:00Z"/>
          <w:rFonts w:asciiTheme="minorHAnsi" w:eastAsia="Times New Roman" w:hAnsiTheme="minorHAnsi" w:cs="Times New Roman"/>
          <w:color w:val="000000" w:themeColor="text1"/>
          <w:lang w:bidi="ar-SA"/>
        </w:rPr>
      </w:pPr>
    </w:p>
    <w:p w14:paraId="0910EE26" w14:textId="792F5C5A" w:rsidR="007061CE" w:rsidRPr="00774F7A" w:rsidRDefault="007061CE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We address the question, how do elevate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d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water temperatures </w:t>
      </w:r>
      <w:proofErr w:type="gramStart"/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impact</w:t>
      </w:r>
      <w:proofErr w:type="gramEnd"/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proofErr w:type="spellStart"/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coregonine</w:t>
      </w:r>
      <w:proofErr w:type="spellEnd"/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embryogenesis within- and among-species? We </w:t>
      </w:r>
      <w:r w:rsidR="008E0A48">
        <w:rPr>
          <w:rFonts w:asciiTheme="minorHAnsi" w:eastAsia="Times New Roman" w:hAnsiTheme="minorHAnsi" w:cs="Times New Roman"/>
          <w:color w:val="000000" w:themeColor="text1"/>
          <w:lang w:bidi="ar-SA"/>
        </w:rPr>
        <w:t>estimate</w:t>
      </w:r>
      <w:r w:rsidR="008E0A48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the reaction norms </w:t>
      </w:r>
      <w:r w:rsidR="00C96F31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across an incubation temperature gradient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in conspecific and congeneric </w:t>
      </w:r>
      <w:proofErr w:type="spellStart"/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coregonines</w:t>
      </w:r>
      <w:proofErr w:type="spellEnd"/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,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identify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alternative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temperature adaption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strategies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for </w:t>
      </w:r>
      <w:proofErr w:type="spellStart"/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coregonines</w:t>
      </w:r>
      <w:proofErr w:type="spellEnd"/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, and argue the importance of </w:t>
      </w:r>
      <w:r w:rsidR="00055F66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using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standardized protocols for long-term comparisons.</w:t>
      </w:r>
    </w:p>
    <w:p w14:paraId="1EA37032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is/are the key finding(s) that answers this question?</w:t>
      </w:r>
    </w:p>
    <w:p w14:paraId="79E7DA2D" w14:textId="5E5F49B6" w:rsidR="00257C7A" w:rsidRPr="00774F7A" w:rsidRDefault="00D95A30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commentRangeStart w:id="34"/>
      <w:r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1)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>Coregonine embryos had contrasting trait responses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to temperature </w:t>
      </w:r>
      <w:r w:rsidR="008155A2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within- and among-species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;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>2) female and male effects control</w:t>
      </w:r>
      <w:r w:rsidR="00816BF3" w:rsidRPr="00774F7A">
        <w:rPr>
          <w:rFonts w:asciiTheme="minorHAnsi" w:eastAsia="Times New Roman" w:hAnsiTheme="minorHAnsi" w:cs="Times New Roman"/>
          <w:color w:val="000000"/>
          <w:lang w:bidi="ar-SA"/>
        </w:rPr>
        <w:t>led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a portion of offspring trait phenotypes; </w:t>
      </w:r>
      <w:ins w:id="35" w:author="Emilien Lasne" w:date="2021-01-29T09:05:00Z">
        <w:r w:rsidR="007759A6" w:rsidRPr="000F3C7E">
          <w:rPr>
            <w:rFonts w:asciiTheme="minorHAnsi" w:eastAsia="Times New Roman" w:hAnsiTheme="minorHAnsi" w:cs="Times New Roman"/>
            <w:strike/>
            <w:color w:val="000000"/>
            <w:lang w:bidi="ar-SA"/>
            <w:rPrChange w:id="36" w:author="Emilien Lasne" w:date="2021-01-29T10:06:00Z">
              <w:rPr>
                <w:rFonts w:asciiTheme="minorHAnsi" w:eastAsia="Times New Roman" w:hAnsiTheme="minorHAnsi" w:cs="Times New Roman"/>
                <w:color w:val="000000"/>
                <w:lang w:bidi="ar-SA"/>
              </w:rPr>
            </w:rPrChange>
          </w:rPr>
          <w:t xml:space="preserve">3) </w:t>
        </w:r>
        <w:commentRangeStart w:id="37"/>
        <w:r w:rsidR="007759A6" w:rsidRPr="000F3C7E">
          <w:rPr>
            <w:rFonts w:asciiTheme="minorHAnsi" w:eastAsia="Times New Roman" w:hAnsiTheme="minorHAnsi" w:cs="Times New Roman"/>
            <w:strike/>
            <w:color w:val="000000"/>
            <w:lang w:bidi="ar-SA"/>
            <w:rPrChange w:id="38" w:author="Emilien Lasne" w:date="2021-01-29T10:06:00Z">
              <w:rPr>
                <w:rFonts w:asciiTheme="minorHAnsi" w:eastAsia="Times New Roman" w:hAnsiTheme="minorHAnsi" w:cs="Times New Roman"/>
                <w:color w:val="000000"/>
                <w:lang w:bidi="ar-SA"/>
              </w:rPr>
            </w:rPrChange>
          </w:rPr>
          <w:t>few experimental studies use standardized protocols during incubation; and consequently</w:t>
        </w:r>
        <w:r w:rsidR="007759A6" w:rsidRPr="007759A6">
          <w:rPr>
            <w:rFonts w:asciiTheme="minorHAnsi" w:eastAsia="Times New Roman" w:hAnsiTheme="minorHAnsi" w:cs="Times New Roman"/>
            <w:color w:val="000000"/>
            <w:lang w:bidi="ar-SA"/>
          </w:rPr>
          <w:t xml:space="preserve"> </w:t>
        </w:r>
      </w:ins>
      <w:commentRangeEnd w:id="37"/>
      <w:ins w:id="39" w:author="Emilien Lasne" w:date="2021-01-29T10:01:00Z">
        <w:r w:rsidR="007E733D">
          <w:rPr>
            <w:rStyle w:val="Marquedecommentaire"/>
          </w:rPr>
          <w:commentReference w:id="37"/>
        </w:r>
      </w:ins>
      <w:ins w:id="40" w:author="Emilien Lasne" w:date="2021-02-02T15:30:00Z">
        <w:r w:rsidR="00712C6D">
          <w:rPr>
            <w:rFonts w:asciiTheme="minorHAnsi" w:eastAsia="Times New Roman" w:hAnsiTheme="minorHAnsi" w:cs="Times New Roman"/>
            <w:color w:val="000000"/>
            <w:lang w:bidi="ar-SA"/>
          </w:rPr>
          <w:t>3</w:t>
        </w:r>
      </w:ins>
      <w:ins w:id="41" w:author="Emilien Lasne" w:date="2021-01-29T09:05:00Z">
        <w:r w:rsidR="007759A6" w:rsidRPr="007759A6">
          <w:rPr>
            <w:rFonts w:asciiTheme="minorHAnsi" w:eastAsia="Times New Roman" w:hAnsiTheme="minorHAnsi" w:cs="Times New Roman"/>
            <w:color w:val="000000"/>
            <w:lang w:bidi="ar-SA"/>
          </w:rPr>
          <w:t xml:space="preserve">) </w:t>
        </w:r>
        <w:commentRangeStart w:id="42"/>
        <w:r w:rsidR="007759A6" w:rsidRPr="007759A6">
          <w:rPr>
            <w:rFonts w:asciiTheme="minorHAnsi" w:eastAsia="Times New Roman" w:hAnsiTheme="minorHAnsi" w:cs="Times New Roman"/>
            <w:color w:val="000000"/>
            <w:lang w:bidi="ar-SA"/>
          </w:rPr>
          <w:t>our results provide a reproducible reference point for embryo temperature resp</w:t>
        </w:r>
        <w:r w:rsidR="007759A6">
          <w:rPr>
            <w:rFonts w:asciiTheme="minorHAnsi" w:eastAsia="Times New Roman" w:hAnsiTheme="minorHAnsi" w:cs="Times New Roman"/>
            <w:color w:val="000000"/>
            <w:lang w:bidi="ar-SA"/>
          </w:rPr>
          <w:t>onses from climate change</w:t>
        </w:r>
      </w:ins>
      <w:del w:id="43" w:author="Emilien Lasne" w:date="2021-01-29T09:05:00Z">
        <w:r w:rsidRPr="00774F7A" w:rsidDel="007759A6">
          <w:rPr>
            <w:rFonts w:asciiTheme="minorHAnsi" w:eastAsia="Times New Roman" w:hAnsiTheme="minorHAnsi" w:cs="Times New Roman"/>
            <w:color w:val="000000"/>
            <w:lang w:bidi="ar-SA"/>
          </w:rPr>
          <w:delText>3</w:delText>
        </w:r>
        <w:r w:rsidR="00257C7A" w:rsidRPr="00774F7A" w:rsidDel="007759A6">
          <w:rPr>
            <w:rFonts w:asciiTheme="minorHAnsi" w:eastAsia="Times New Roman" w:hAnsiTheme="minorHAnsi" w:cs="Times New Roman"/>
            <w:color w:val="000000"/>
            <w:lang w:bidi="ar-SA"/>
          </w:rPr>
          <w:delText xml:space="preserve">) few experimental studies use standardized protocols during incubation; and consequently 4) our </w:delText>
        </w:r>
        <w:r w:rsidRPr="00774F7A" w:rsidDel="007759A6">
          <w:rPr>
            <w:rFonts w:asciiTheme="minorHAnsi" w:eastAsia="Times New Roman" w:hAnsiTheme="minorHAnsi" w:cs="Times New Roman"/>
            <w:color w:val="000000"/>
            <w:lang w:bidi="ar-SA"/>
          </w:rPr>
          <w:delText xml:space="preserve">prior </w:delText>
        </w:r>
        <w:r w:rsidR="00257C7A" w:rsidRPr="00774F7A" w:rsidDel="007759A6">
          <w:rPr>
            <w:rFonts w:asciiTheme="minorHAnsi" w:eastAsia="Times New Roman" w:hAnsiTheme="minorHAnsi" w:cs="Times New Roman"/>
            <w:color w:val="000000"/>
            <w:lang w:bidi="ar-SA"/>
          </w:rPr>
          <w:delText xml:space="preserve">understanding of how coregonines have adapted to </w:delText>
        </w:r>
        <w:r w:rsidRPr="00774F7A" w:rsidDel="007759A6">
          <w:rPr>
            <w:rFonts w:asciiTheme="minorHAnsi" w:eastAsia="Times New Roman" w:hAnsiTheme="minorHAnsi" w:cs="Times New Roman"/>
            <w:color w:val="000000"/>
            <w:lang w:bidi="ar-SA"/>
          </w:rPr>
          <w:delText>water temperatures is not reproducible</w:delText>
        </w:r>
      </w:del>
      <w:r w:rsidRPr="00774F7A">
        <w:rPr>
          <w:rFonts w:asciiTheme="minorHAnsi" w:eastAsia="Times New Roman" w:hAnsiTheme="minorHAnsi" w:cs="Times New Roman"/>
          <w:color w:val="000000"/>
          <w:lang w:bidi="ar-SA"/>
        </w:rPr>
        <w:t>.</w:t>
      </w:r>
      <w:commentRangeEnd w:id="42"/>
      <w:r w:rsidR="007759A6">
        <w:rPr>
          <w:rStyle w:val="Marquedecommentaire"/>
        </w:rPr>
        <w:commentReference w:id="42"/>
      </w:r>
      <w:commentRangeEnd w:id="34"/>
      <w:ins w:id="44" w:author="Emilien Lasne" w:date="2021-02-02T15:30:00Z">
        <w:r w:rsidR="00712C6D">
          <w:rPr>
            <w:rFonts w:asciiTheme="minorHAnsi" w:eastAsia="Times New Roman" w:hAnsiTheme="minorHAnsi" w:cs="Times New Roman"/>
            <w:color w:val="000000"/>
            <w:lang w:bidi="ar-SA"/>
          </w:rPr>
          <w:t xml:space="preserve"> 4) </w:t>
        </w:r>
        <w:proofErr w:type="gramStart"/>
        <w:r w:rsidR="00712C6D">
          <w:rPr>
            <w:rFonts w:asciiTheme="minorHAnsi" w:eastAsia="Times New Roman" w:hAnsiTheme="minorHAnsi" w:cs="Times New Roman"/>
            <w:i/>
            <w:color w:val="000000"/>
            <w:lang w:bidi="ar-SA"/>
            <w:rPrChange w:id="45" w:author="Emilien Lasne" w:date="2021-02-02T15:30:00Z">
              <w:rPr>
                <w:rFonts w:asciiTheme="minorHAnsi" w:eastAsia="Times New Roman" w:hAnsiTheme="minorHAnsi" w:cs="Times New Roman"/>
                <w:i/>
                <w:color w:val="000000"/>
                <w:lang w:bidi="ar-SA"/>
              </w:rPr>
            </w:rPrChange>
          </w:rPr>
          <w:t>a</w:t>
        </w:r>
        <w:proofErr w:type="gramEnd"/>
        <w:r w:rsidR="00712C6D">
          <w:rPr>
            <w:rFonts w:asciiTheme="minorHAnsi" w:eastAsia="Times New Roman" w:hAnsiTheme="minorHAnsi" w:cs="Times New Roman"/>
            <w:i/>
            <w:color w:val="000000"/>
            <w:lang w:bidi="ar-SA"/>
            <w:rPrChange w:id="46" w:author="Emilien Lasne" w:date="2021-02-02T15:30:00Z">
              <w:rPr>
                <w:rFonts w:asciiTheme="minorHAnsi" w:eastAsia="Times New Roman" w:hAnsiTheme="minorHAnsi" w:cs="Times New Roman"/>
                <w:i/>
                <w:color w:val="000000"/>
                <w:lang w:bidi="ar-SA"/>
              </w:rPr>
            </w:rPrChange>
          </w:rPr>
          <w:t xml:space="preserve"> more general result</w:t>
        </w:r>
        <w:r w:rsidR="00712C6D" w:rsidRPr="00712C6D">
          <w:rPr>
            <w:rFonts w:asciiTheme="minorHAnsi" w:eastAsia="Times New Roman" w:hAnsiTheme="minorHAnsi" w:cs="Times New Roman"/>
            <w:i/>
            <w:color w:val="000000"/>
            <w:lang w:bidi="ar-SA"/>
            <w:rPrChange w:id="47" w:author="Emilien Lasne" w:date="2021-02-02T15:30:00Z">
              <w:rPr>
                <w:rFonts w:asciiTheme="minorHAnsi" w:eastAsia="Times New Roman" w:hAnsiTheme="minorHAnsi" w:cs="Times New Roman"/>
                <w:color w:val="000000"/>
                <w:lang w:bidi="ar-SA"/>
              </w:rPr>
            </w:rPrChange>
          </w:rPr>
          <w:t xml:space="preserve"> would be great</w:t>
        </w:r>
      </w:ins>
      <w:r w:rsidR="000F3C7E" w:rsidRPr="00712C6D">
        <w:rPr>
          <w:rStyle w:val="Marquedecommentaire"/>
          <w:i/>
          <w:rPrChange w:id="48" w:author="Emilien Lasne" w:date="2021-02-02T15:30:00Z">
            <w:rPr>
              <w:rStyle w:val="Marquedecommentaire"/>
            </w:rPr>
          </w:rPrChange>
        </w:rPr>
        <w:commentReference w:id="34"/>
      </w:r>
      <w:ins w:id="49" w:author="Emilien Lasne" w:date="2021-02-02T15:31:00Z">
        <w:r w:rsidR="00712C6D">
          <w:rPr>
            <w:rFonts w:asciiTheme="minorHAnsi" w:eastAsia="Times New Roman" w:hAnsiTheme="minorHAnsi" w:cs="Times New Roman"/>
            <w:i/>
            <w:color w:val="000000"/>
            <w:lang w:bidi="ar-SA"/>
          </w:rPr>
          <w:t xml:space="preserve"> (what’s new for the scientific community? Almost sure Jason could find the take home message!</w:t>
        </w:r>
        <w:bookmarkStart w:id="50" w:name="_GoBack"/>
        <w:bookmarkEnd w:id="50"/>
        <w:r w:rsidR="00712C6D">
          <w:rPr>
            <w:rFonts w:asciiTheme="minorHAnsi" w:eastAsia="Times New Roman" w:hAnsiTheme="minorHAnsi" w:cs="Times New Roman"/>
            <w:i/>
            <w:color w:val="000000"/>
            <w:lang w:bidi="ar-SA"/>
          </w:rPr>
          <w:t>)</w:t>
        </w:r>
      </w:ins>
    </w:p>
    <w:p w14:paraId="0A2E9AFD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4C14FD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Why is this work important and timely?</w:t>
      </w:r>
    </w:p>
    <w:p w14:paraId="3EE86384" w14:textId="662A62BA" w:rsidR="00257C7A" w:rsidRPr="00774F7A" w:rsidRDefault="00774F7A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The greatest aquatic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threat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from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climate change is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increasing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lake temperatures. To our knowledge, this is the first cross-species, cross-continent analysis for coregonines using standardized methods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and provides an important benchmark for future global comparisons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. We expect this paper to be well-received based on current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coregonine 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restoration and conservation efforts.</w:t>
      </w:r>
    </w:p>
    <w:p w14:paraId="1C4DBAFC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your paper fall within the scope of GCB; what biolo</w:t>
      </w:r>
      <w:r w:rsidR="002C5865"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gical AND global change aspects </w:t>
      </w: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it address?</w:t>
      </w:r>
    </w:p>
    <w:p w14:paraId="4F6711AC" w14:textId="4030698A" w:rsidR="002C5865" w:rsidRPr="00774F7A" w:rsidRDefault="002C5865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Our paper 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integrates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increasing water temperatures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,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which are ris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ing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globally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 lake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In particular, our focus is on the 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embryo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response of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cold-water fish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es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in North America and Europe to elevated incubation temperatures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Consequently, we feel our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paper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is an excellent fit for </w:t>
      </w:r>
      <w:r w:rsidR="003436C1" w:rsidRPr="00774F7A">
        <w:rPr>
          <w:rFonts w:asciiTheme="minorHAnsi" w:eastAsia="Times New Roman" w:hAnsiTheme="minorHAnsi" w:cs="Times New Roman"/>
          <w:i/>
          <w:color w:val="000000" w:themeColor="text1"/>
          <w:lang w:bidi="ar-SA"/>
        </w:rPr>
        <w:t>GCB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.</w:t>
      </w:r>
    </w:p>
    <w:p w14:paraId="57AD1E4D" w14:textId="6FCAE454" w:rsidR="005E2A8B" w:rsidRPr="009A1E38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commentRangeStart w:id="51"/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are the three most recently published papers that are relevant to this question? This information will assist the Editors in selecting reviewers.</w:t>
      </w:r>
      <w:commentRangeEnd w:id="51"/>
      <w:r w:rsidR="00CD1449">
        <w:rPr>
          <w:rStyle w:val="Marquedecommentaire"/>
        </w:rPr>
        <w:commentReference w:id="51"/>
      </w:r>
    </w:p>
    <w:p w14:paraId="6A2F2427" w14:textId="77777777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lastRenderedPageBreak/>
        <w:t xml:space="preserve">Karjalainen, J., Keskinen, T.,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Pulkkanen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M., &amp; Marjomäki, T. J. (2015). Climate change alters the egg development dynamics in cold-water adapted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coregonids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. Environmental Biology of Fishes, 98(4), 979–991.</w:t>
      </w:r>
    </w:p>
    <w:p w14:paraId="1F30CE74" w14:textId="77777777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>Jonsson, B., &amp; Jonsson, N. (2014). Early environment influences later performance in fishes. Journal of Fish Biology, 85(2), 151–188.</w:t>
      </w:r>
    </w:p>
    <w:p w14:paraId="39545B05" w14:textId="61728EE2" w:rsidR="00440F85" w:rsidRDefault="003A1532" w:rsidP="00614F62">
      <w:pPr>
        <w:widowControl/>
        <w:shd w:val="clear" w:color="auto" w:fill="FFFFFF"/>
        <w:autoSpaceDE/>
        <w:autoSpaceDN/>
        <w:spacing w:after="120"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Little, A. G.,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Loughland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I., &amp;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Seebacher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, F. (2020). What do warming waters mean for fish physiology and fisheries? Journal of Fish Biology, 97, 328–340.</w:t>
      </w:r>
    </w:p>
    <w:p w14:paraId="016B820B" w14:textId="02E05E5B" w:rsidR="00305F70" w:rsidRDefault="00937872" w:rsidP="00614F62">
      <w:pPr>
        <w:widowControl/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Suggested </w:t>
      </w:r>
      <w:commentRangeStart w:id="52"/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Reviewers</w:t>
      </w:r>
      <w:commentRangeEnd w:id="52"/>
      <w:r w:rsidR="00900804">
        <w:rPr>
          <w:rStyle w:val="Marquedecommentaire"/>
        </w:rPr>
        <w:commentReference w:id="52"/>
      </w:r>
    </w:p>
    <w:p w14:paraId="34455CCD" w14:textId="43502AE6" w:rsidR="00F671A1" w:rsidRPr="00440F85" w:rsidRDefault="00F671A1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53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Trevor Pitcher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 University of Windsor</w:t>
      </w:r>
      <w:r w:rsidR="00440F85"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hyperlink r:id="rId10" w:history="1">
        <w:r w:rsidR="00440F85" w:rsidRPr="00440F85">
          <w:rPr>
            <w:rStyle w:val="Lienhypertexte"/>
            <w:rFonts w:asciiTheme="minorHAnsi" w:eastAsia="Times New Roman" w:hAnsiTheme="minorHAnsi" w:cs="Times New Roman"/>
            <w:bCs/>
            <w:lang w:bidi="ar-SA"/>
          </w:rPr>
          <w:t>tpitcher@uwindsor.ca</w:t>
        </w:r>
      </w:hyperlink>
    </w:p>
    <w:p w14:paraId="1EE2A423" w14:textId="51EA54C1" w:rsidR="00440F85" w:rsidRPr="007759A6" w:rsidRDefault="00440F85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val="fr-FR" w:bidi="ar-SA"/>
          <w:rPrChange w:id="54" w:author="Emilien Lasne" w:date="2021-01-29T09:05:00Z">
            <w:rPr>
              <w:rFonts w:asciiTheme="minorHAnsi" w:eastAsia="Times New Roman" w:hAnsiTheme="minorHAnsi" w:cs="Times New Roman"/>
              <w:bCs/>
              <w:color w:val="000000" w:themeColor="text1"/>
              <w:lang w:bidi="ar-SA"/>
            </w:rPr>
          </w:rPrChange>
        </w:rPr>
      </w:pPr>
      <w:r w:rsidRPr="007759A6">
        <w:rPr>
          <w:rFonts w:asciiTheme="minorHAnsi" w:eastAsia="Times New Roman" w:hAnsiTheme="minorHAnsi" w:cs="Times New Roman"/>
          <w:bCs/>
          <w:color w:val="000000" w:themeColor="text1"/>
          <w:lang w:val="fr-FR" w:bidi="ar-SA"/>
          <w:rPrChange w:id="55" w:author="Emilien Lasne" w:date="2021-01-29T09:05:00Z">
            <w:rPr>
              <w:rFonts w:asciiTheme="minorHAnsi" w:eastAsia="Times New Roman" w:hAnsiTheme="minorHAnsi" w:cs="Times New Roman"/>
              <w:bCs/>
              <w:color w:val="000000" w:themeColor="text1"/>
              <w:lang w:bidi="ar-SA"/>
            </w:rPr>
          </w:rPrChange>
        </w:rPr>
        <w:t xml:space="preserve">Louis </w:t>
      </w:r>
      <w:proofErr w:type="spellStart"/>
      <w:r w:rsidRPr="007759A6">
        <w:rPr>
          <w:rFonts w:asciiTheme="minorHAnsi" w:eastAsia="Times New Roman" w:hAnsiTheme="minorHAnsi" w:cs="Times New Roman"/>
          <w:bCs/>
          <w:color w:val="000000" w:themeColor="text1"/>
          <w:lang w:val="fr-FR" w:bidi="ar-SA"/>
          <w:rPrChange w:id="56" w:author="Emilien Lasne" w:date="2021-01-29T09:05:00Z">
            <w:rPr>
              <w:rFonts w:asciiTheme="minorHAnsi" w:eastAsia="Times New Roman" w:hAnsiTheme="minorHAnsi" w:cs="Times New Roman"/>
              <w:bCs/>
              <w:color w:val="000000" w:themeColor="text1"/>
              <w:lang w:bidi="ar-SA"/>
            </w:rPr>
          </w:rPrChange>
        </w:rPr>
        <w:t>Bernatchez</w:t>
      </w:r>
      <w:proofErr w:type="spellEnd"/>
      <w:r w:rsidRPr="007759A6">
        <w:rPr>
          <w:rFonts w:asciiTheme="minorHAnsi" w:eastAsia="Times New Roman" w:hAnsiTheme="minorHAnsi" w:cs="Times New Roman"/>
          <w:bCs/>
          <w:color w:val="000000" w:themeColor="text1"/>
          <w:lang w:val="fr-FR" w:bidi="ar-SA"/>
          <w:rPrChange w:id="57" w:author="Emilien Lasne" w:date="2021-01-29T09:05:00Z">
            <w:rPr>
              <w:rFonts w:asciiTheme="minorHAnsi" w:eastAsia="Times New Roman" w:hAnsiTheme="minorHAnsi" w:cs="Times New Roman"/>
              <w:bCs/>
              <w:color w:val="000000" w:themeColor="text1"/>
              <w:lang w:bidi="ar-SA"/>
            </w:rPr>
          </w:rPrChange>
        </w:rPr>
        <w:t xml:space="preserve">, Université Laval, </w:t>
      </w:r>
      <w:r w:rsidR="006372D4">
        <w:fldChar w:fldCharType="begin"/>
      </w:r>
      <w:r w:rsidR="006372D4" w:rsidRPr="007759A6">
        <w:rPr>
          <w:lang w:val="fr-FR"/>
          <w:rPrChange w:id="58" w:author="Emilien Lasne" w:date="2021-01-29T09:05:00Z">
            <w:rPr/>
          </w:rPrChange>
        </w:rPr>
        <w:instrText xml:space="preserve"> HYPERLINK "mailto:Louis.Bernatchez@bio.ulaval.ca" </w:instrText>
      </w:r>
      <w:r w:rsidR="006372D4">
        <w:fldChar w:fldCharType="separate"/>
      </w:r>
      <w:r w:rsidRPr="007759A6">
        <w:rPr>
          <w:rStyle w:val="Lienhypertexte"/>
          <w:rFonts w:asciiTheme="minorHAnsi" w:eastAsia="Times New Roman" w:hAnsiTheme="minorHAnsi" w:cs="Times New Roman"/>
          <w:bCs/>
          <w:lang w:val="fr-FR" w:bidi="ar-SA"/>
          <w:rPrChange w:id="59" w:author="Emilien Lasne" w:date="2021-01-29T09:05:00Z">
            <w:rPr>
              <w:rStyle w:val="Lienhypertexte"/>
              <w:rFonts w:asciiTheme="minorHAnsi" w:eastAsia="Times New Roman" w:hAnsiTheme="minorHAnsi" w:cs="Times New Roman"/>
              <w:bCs/>
              <w:lang w:bidi="ar-SA"/>
            </w:rPr>
          </w:rPrChange>
        </w:rPr>
        <w:t>Louis.Bernatchez@bio.ulaval.ca</w:t>
      </w:r>
      <w:r w:rsidR="006372D4">
        <w:rPr>
          <w:rStyle w:val="Lienhypertexte"/>
          <w:rFonts w:asciiTheme="minorHAnsi" w:eastAsia="Times New Roman" w:hAnsiTheme="minorHAnsi" w:cs="Times New Roman"/>
          <w:bCs/>
          <w:lang w:bidi="ar-SA"/>
        </w:rPr>
        <w:fldChar w:fldCharType="end"/>
      </w:r>
      <w:commentRangeEnd w:id="53"/>
      <w:r w:rsidR="001F2211">
        <w:rPr>
          <w:rStyle w:val="Marquedecommentaire"/>
        </w:rPr>
        <w:commentReference w:id="53"/>
      </w:r>
    </w:p>
    <w:p w14:paraId="73EFE72C" w14:textId="77777777" w:rsidR="00440F85" w:rsidRPr="00440F85" w:rsidRDefault="00440F85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60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Jean Adams, United States Geological Survey, </w:t>
      </w:r>
      <w:hyperlink r:id="rId11" w:history="1">
        <w:r w:rsidRPr="00440F85">
          <w:rPr>
            <w:rStyle w:val="Lienhypertexte"/>
            <w:rFonts w:asciiTheme="minorHAnsi" w:eastAsia="Times New Roman" w:hAnsiTheme="minorHAnsi" w:cs="Times New Roman"/>
            <w:bCs/>
            <w:lang w:bidi="ar-SA"/>
          </w:rPr>
          <w:t>jvadams@usgs.gov</w:t>
        </w:r>
      </w:hyperlink>
      <w:commentRangeEnd w:id="60"/>
      <w:r w:rsidR="001F2211">
        <w:rPr>
          <w:rStyle w:val="Marquedecommentaire"/>
        </w:rPr>
        <w:commentReference w:id="60"/>
      </w:r>
    </w:p>
    <w:p w14:paraId="6F8E2AC2" w14:textId="730F31E3" w:rsidR="00367E8F" w:rsidRPr="00367E8F" w:rsidRDefault="00440F85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61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Brian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Weidel</w:t>
      </w:r>
      <w:proofErr w:type="spellEnd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United States Geological Survey, </w:t>
      </w:r>
      <w:hyperlink r:id="rId12" w:history="1">
        <w:r w:rsidR="00367E8F" w:rsidRPr="00367E8F">
          <w:rPr>
            <w:rStyle w:val="Lienhypertexte"/>
            <w:rFonts w:asciiTheme="minorHAnsi" w:eastAsia="Times New Roman" w:hAnsiTheme="minorHAnsi" w:cs="Times New Roman"/>
            <w:bCs/>
            <w:lang w:bidi="ar-SA"/>
          </w:rPr>
          <w:t>bweidel@usgs.gov</w:t>
        </w:r>
      </w:hyperlink>
      <w:commentRangeEnd w:id="61"/>
      <w:r w:rsidR="001F2211">
        <w:rPr>
          <w:rStyle w:val="Marquedecommentaire"/>
        </w:rPr>
        <w:commentReference w:id="61"/>
      </w:r>
    </w:p>
    <w:p w14:paraId="17A8849B" w14:textId="3C0B5847" w:rsidR="00440F85" w:rsidRPr="00440F85" w:rsidRDefault="00440F85" w:rsidP="00440F85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25CAA020" w14:textId="77BF93AD" w:rsidR="00440F85" w:rsidRPr="006E64EB" w:rsidRDefault="00440F85" w:rsidP="00305F70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2BB66C6E" w14:textId="77777777" w:rsidR="008172FB" w:rsidRDefault="008172FB" w:rsidP="001C08FB">
      <w:pPr>
        <w:widowControl/>
        <w:autoSpaceDE/>
        <w:autoSpaceDN/>
        <w:spacing w:after="240"/>
        <w:rPr>
          <w:rFonts w:ascii="Calibri" w:eastAsia="Times New Roman" w:hAnsi="Calibri" w:cs="Tahoma"/>
          <w:color w:val="000000"/>
          <w:szCs w:val="20"/>
          <w:lang w:bidi="ar-SA"/>
        </w:rPr>
      </w:pPr>
    </w:p>
    <w:p w14:paraId="2AD1857C" w14:textId="0A07C4F3" w:rsidR="001C08FB" w:rsidRPr="001C08FB" w:rsidRDefault="00624A97" w:rsidP="001C08FB">
      <w:pPr>
        <w:widowControl/>
        <w:autoSpaceDE/>
        <w:autoSpaceDN/>
        <w:spacing w:after="240"/>
        <w:rPr>
          <w:rFonts w:ascii="Calibri" w:eastAsia="Times New Roman" w:hAnsi="Calibri" w:cs="Times New Roman"/>
          <w:sz w:val="32"/>
          <w:szCs w:val="24"/>
          <w:lang w:bidi="ar-SA"/>
        </w:rPr>
      </w:pPr>
      <w:r w:rsidRPr="001C08FB">
        <w:rPr>
          <w:rFonts w:ascii="Calibri" w:eastAsia="Times New Roman" w:hAnsi="Calibri" w:cs="Tahoma"/>
          <w:color w:val="000000"/>
          <w:szCs w:val="20"/>
          <w:lang w:bidi="ar-SA"/>
        </w:rPr>
        <w:t>We look forward to your response.</w:t>
      </w:r>
    </w:p>
    <w:p w14:paraId="42FAB851" w14:textId="77777777" w:rsidR="001C08FB" w:rsidRPr="001C08FB" w:rsidRDefault="001C08FB" w:rsidP="001C08FB">
      <w:pPr>
        <w:spacing w:after="240"/>
        <w:rPr>
          <w:rFonts w:ascii="Calibri" w:hAnsi="Calibri" w:cs="Times New Roman"/>
        </w:rPr>
      </w:pPr>
      <w:r w:rsidRPr="001C08FB">
        <w:rPr>
          <w:rFonts w:ascii="Calibri" w:hAnsi="Calibri" w:cs="Times New Roman"/>
        </w:rPr>
        <w:t>Sincerely,</w:t>
      </w:r>
    </w:p>
    <w:p w14:paraId="277DE633" w14:textId="190774DA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  <w:noProof/>
          <w:lang w:val="fr-FR" w:eastAsia="fr-FR" w:bidi="ar-SA"/>
        </w:rPr>
        <w:drawing>
          <wp:inline distT="0" distB="0" distL="0" distR="0" wp14:anchorId="4E1A9F5E" wp14:editId="49039853">
            <wp:extent cx="1850690" cy="622662"/>
            <wp:effectExtent l="0" t="0" r="3810" b="0"/>
            <wp:docPr id="3" name="Picture 3" descr="A picture containing sky,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ins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24" cy="6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626" w14:textId="0904FE25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Taylor</w:t>
      </w:r>
      <w:r w:rsidR="001C08FB" w:rsidRPr="001C08FB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R</w:t>
      </w:r>
      <w:r w:rsidR="001C08FB" w:rsidRPr="001C08FB">
        <w:rPr>
          <w:rFonts w:ascii="Calibri" w:hAnsi="Calibri" w:cs="Times New Roman"/>
        </w:rPr>
        <w:t>. St</w:t>
      </w:r>
      <w:r>
        <w:rPr>
          <w:rFonts w:ascii="Calibri" w:hAnsi="Calibri" w:cs="Times New Roman"/>
        </w:rPr>
        <w:t>ewart</w:t>
      </w:r>
      <w:r w:rsidR="001C08FB" w:rsidRPr="001C08FB">
        <w:rPr>
          <w:rFonts w:ascii="Calibri" w:hAnsi="Calibri" w:cs="Times New Roman"/>
        </w:rPr>
        <w:t xml:space="preserve"> (on behalf of </w:t>
      </w:r>
      <w:r w:rsidR="00367E8F">
        <w:rPr>
          <w:rFonts w:ascii="Calibri" w:hAnsi="Calibri" w:cs="Times New Roman"/>
        </w:rPr>
        <w:t xml:space="preserve">all </w:t>
      </w:r>
      <w:r w:rsidR="001C08FB" w:rsidRPr="001C08FB">
        <w:rPr>
          <w:rFonts w:ascii="Calibri" w:hAnsi="Calibri" w:cs="Times New Roman"/>
        </w:rPr>
        <w:t>co-authors)</w:t>
      </w:r>
    </w:p>
    <w:p w14:paraId="644A8B0D" w14:textId="77777777" w:rsidR="008172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Ph.D. Candidate</w:t>
      </w:r>
      <w:r w:rsidR="001C08FB" w:rsidRPr="001C08FB">
        <w:rPr>
          <w:rFonts w:ascii="Calibri" w:hAnsi="Calibri" w:cs="Times New Roman"/>
        </w:rPr>
        <w:t xml:space="preserve">, </w:t>
      </w:r>
      <w:r>
        <w:rPr>
          <w:rFonts w:ascii="Calibri" w:hAnsi="Calibri" w:cs="Times New Roman"/>
        </w:rPr>
        <w:t>Department of Biology, Rubenstein Ecosystem Science Laboratory</w:t>
      </w:r>
    </w:p>
    <w:p w14:paraId="09F9AE8F" w14:textId="3DBF05B3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University of Vermont</w:t>
      </w:r>
    </w:p>
    <w:p w14:paraId="035BE89C" w14:textId="77777777" w:rsidR="00FB7891" w:rsidRPr="00FC5C3C" w:rsidRDefault="00FB7891" w:rsidP="0093787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color w:val="000000" w:themeColor="text1"/>
          <w:lang w:bidi="ar-SA"/>
        </w:rPr>
      </w:pPr>
    </w:p>
    <w:sectPr w:rsidR="00FB7891" w:rsidRPr="00FC5C3C" w:rsidSect="00C3197E"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aylor Stewart" w:date="2021-01-24T13:22:00Z" w:initials="TS">
    <w:p w14:paraId="4B540496" w14:textId="54F94EB4" w:rsidR="005960B2" w:rsidRPr="005960B2" w:rsidRDefault="005960B2">
      <w:pPr>
        <w:pStyle w:val="Commentaire"/>
        <w:rPr>
          <w:rFonts w:asciiTheme="minorHAnsi" w:hAnsiTheme="minorHAnsi" w:cstheme="minorHAnsi"/>
          <w:sz w:val="22"/>
          <w:szCs w:val="22"/>
        </w:rPr>
      </w:pPr>
      <w:r w:rsidRPr="005960B2">
        <w:rPr>
          <w:rStyle w:val="Marquedecommentaire"/>
          <w:rFonts w:asciiTheme="minorHAnsi" w:hAnsiTheme="minorHAnsi" w:cstheme="minorHAnsi"/>
          <w:sz w:val="22"/>
          <w:szCs w:val="22"/>
        </w:rPr>
        <w:annotationRef/>
      </w:r>
      <w:r w:rsidRPr="005960B2">
        <w:rPr>
          <w:rFonts w:asciiTheme="minorHAnsi" w:hAnsiTheme="minorHAnsi" w:cstheme="minorHAnsi"/>
          <w:sz w:val="22"/>
          <w:szCs w:val="22"/>
        </w:rPr>
        <w:t>50-word limit per question</w:t>
      </w:r>
    </w:p>
  </w:comment>
  <w:comment w:id="0" w:author="Emilien Lasne" w:date="2021-01-29T09:06:00Z" w:initials="EL">
    <w:p w14:paraId="59025E72" w14:textId="27374A14" w:rsidR="00CD1449" w:rsidRDefault="00CD1449" w:rsidP="00CD1449">
      <w:pPr>
        <w:pStyle w:val="PrformatHTML"/>
        <w:rPr>
          <w:lang w:val="en-GB"/>
        </w:rPr>
      </w:pPr>
      <w:r>
        <w:rPr>
          <w:rStyle w:val="Marquedecommentaire"/>
        </w:rPr>
        <w:annotationRef/>
      </w:r>
      <w:r>
        <w:t>I think we have to be very punchy and ‘</w:t>
      </w:r>
      <w:r w:rsidRPr="00CD1449">
        <w:rPr>
          <w:lang w:val="en" w:eastAsia="fr-FR"/>
        </w:rPr>
        <w:t>appetizing</w:t>
      </w:r>
      <w:r>
        <w:rPr>
          <w:lang w:val="en-GB"/>
        </w:rPr>
        <w:t>‘</w:t>
      </w:r>
      <w:r w:rsidR="00A7279F">
        <w:rPr>
          <w:lang w:val="en-GB"/>
        </w:rPr>
        <w:t>. We have to give information to the editor so he we understand that the question is sound and of a large audience.</w:t>
      </w:r>
      <w:r w:rsidR="007E733D">
        <w:rPr>
          <w:lang w:val="en-GB"/>
        </w:rPr>
        <w:t xml:space="preserve"> This probably means that we should avoid starting by a sentence mentioning </w:t>
      </w:r>
      <w:proofErr w:type="spellStart"/>
      <w:r w:rsidR="007E733D">
        <w:rPr>
          <w:lang w:val="en-GB"/>
        </w:rPr>
        <w:t>coregonids</w:t>
      </w:r>
      <w:proofErr w:type="spellEnd"/>
      <w:r w:rsidR="007E733D">
        <w:rPr>
          <w:lang w:val="en-GB"/>
        </w:rPr>
        <w:t>.</w:t>
      </w:r>
    </w:p>
    <w:p w14:paraId="53DD2038" w14:textId="339A4D5D" w:rsidR="007E733D" w:rsidRPr="00CD1449" w:rsidRDefault="007E733D" w:rsidP="00CD1449">
      <w:pPr>
        <w:pStyle w:val="PrformatHTML"/>
        <w:rPr>
          <w:lang w:val="en-GB"/>
        </w:rPr>
      </w:pPr>
      <w:r>
        <w:rPr>
          <w:lang w:val="en-GB"/>
        </w:rPr>
        <w:t>I made a suggestion in that sense.</w:t>
      </w:r>
    </w:p>
  </w:comment>
  <w:comment w:id="20" w:author="Emilien Lasne" w:date="2021-01-29T10:00:00Z" w:initials="EL">
    <w:p w14:paraId="0BBC0DBD" w14:textId="118813B8" w:rsidR="00A745C2" w:rsidRPr="00A745C2" w:rsidRDefault="007E733D" w:rsidP="00A745C2">
      <w:pPr>
        <w:pStyle w:val="PrformatHTML"/>
        <w:rPr>
          <w:lang w:val="en-GB" w:eastAsia="fr-FR"/>
        </w:rPr>
      </w:pPr>
      <w:r>
        <w:rPr>
          <w:rStyle w:val="Marquedecommentaire"/>
        </w:rPr>
        <w:annotationRef/>
      </w:r>
      <w:r w:rsidR="00A745C2">
        <w:rPr>
          <w:lang w:val="en" w:eastAsia="fr-FR"/>
        </w:rPr>
        <w:t>S</w:t>
      </w:r>
      <w:r w:rsidR="00A745C2" w:rsidRPr="00A745C2">
        <w:rPr>
          <w:lang w:val="en" w:eastAsia="fr-FR"/>
        </w:rPr>
        <w:t xml:space="preserve">almonid has a wider audience than </w:t>
      </w:r>
      <w:proofErr w:type="spellStart"/>
      <w:r w:rsidR="00A745C2" w:rsidRPr="00A745C2">
        <w:rPr>
          <w:lang w:val="en" w:eastAsia="fr-FR"/>
        </w:rPr>
        <w:t>coregonids</w:t>
      </w:r>
      <w:proofErr w:type="spellEnd"/>
      <w:r w:rsidR="00A745C2" w:rsidRPr="00A745C2">
        <w:rPr>
          <w:lang w:val="en" w:eastAsia="fr-FR"/>
        </w:rPr>
        <w:t xml:space="preserve">. It is </w:t>
      </w:r>
      <w:r w:rsidR="000F3C7E">
        <w:rPr>
          <w:lang w:val="en" w:eastAsia="fr-FR"/>
        </w:rPr>
        <w:t xml:space="preserve">probably </w:t>
      </w:r>
      <w:r w:rsidR="00A745C2" w:rsidRPr="00A745C2">
        <w:rPr>
          <w:lang w:val="en" w:eastAsia="fr-FR"/>
        </w:rPr>
        <w:t xml:space="preserve">more likely to </w:t>
      </w:r>
      <w:r w:rsidR="00A745C2">
        <w:rPr>
          <w:lang w:val="en" w:eastAsia="fr-FR"/>
        </w:rPr>
        <w:t>make sense</w:t>
      </w:r>
      <w:r w:rsidR="00A745C2" w:rsidRPr="00A745C2">
        <w:rPr>
          <w:lang w:val="en" w:eastAsia="fr-FR"/>
        </w:rPr>
        <w:t xml:space="preserve"> for the </w:t>
      </w:r>
      <w:r w:rsidR="00A745C2">
        <w:rPr>
          <w:lang w:val="en" w:eastAsia="fr-FR"/>
        </w:rPr>
        <w:t>editor</w:t>
      </w:r>
      <w:r w:rsidR="00A745C2" w:rsidRPr="00A745C2">
        <w:rPr>
          <w:lang w:val="en" w:eastAsia="fr-FR"/>
        </w:rPr>
        <w:t>.</w:t>
      </w:r>
    </w:p>
    <w:p w14:paraId="5B131A6B" w14:textId="4CC70FF5" w:rsidR="007E733D" w:rsidRPr="00A745C2" w:rsidRDefault="007E733D">
      <w:pPr>
        <w:pStyle w:val="Commentaire"/>
        <w:rPr>
          <w:lang w:val="en-GB"/>
        </w:rPr>
      </w:pPr>
    </w:p>
  </w:comment>
  <w:comment w:id="37" w:author="Emilien Lasne" w:date="2021-01-29T10:01:00Z" w:initials="EL">
    <w:p w14:paraId="77E37F73" w14:textId="5827868B" w:rsidR="007E733D" w:rsidRDefault="007E733D">
      <w:pPr>
        <w:pStyle w:val="Commentaire"/>
      </w:pPr>
      <w:r>
        <w:rPr>
          <w:rStyle w:val="Marquedecommentaire"/>
        </w:rPr>
        <w:annotationRef/>
      </w:r>
      <w:r>
        <w:t>Not a finding of the work… would remove as it appears in the next point.</w:t>
      </w:r>
    </w:p>
  </w:comment>
  <w:comment w:id="42" w:author="Emilien Lasne" w:date="2021-01-29T09:05:00Z" w:initials="EL">
    <w:p w14:paraId="69532854" w14:textId="105E8201" w:rsidR="007759A6" w:rsidRDefault="007759A6">
      <w:pPr>
        <w:pStyle w:val="Commentaire"/>
      </w:pPr>
      <w:r>
        <w:rPr>
          <w:rStyle w:val="Marquedecommentaire"/>
        </w:rPr>
        <w:annotationRef/>
      </w:r>
      <w:r>
        <w:t>Better like this</w:t>
      </w:r>
      <w:r w:rsidR="00A745C2">
        <w:t>!</w:t>
      </w:r>
      <w:r>
        <w:t xml:space="preserve"> The previous sentence was ambiguous!</w:t>
      </w:r>
    </w:p>
  </w:comment>
  <w:comment w:id="34" w:author="Emilien Lasne" w:date="2021-01-29T10:12:00Z" w:initials="EL">
    <w:p w14:paraId="63FDD239" w14:textId="4B74CE7E" w:rsidR="000F3C7E" w:rsidRDefault="000F3C7E">
      <w:pPr>
        <w:pStyle w:val="Commentaire"/>
      </w:pPr>
      <w:r>
        <w:rPr>
          <w:rStyle w:val="Marquedecommentaire"/>
        </w:rPr>
        <w:annotationRef/>
      </w:r>
      <w:r>
        <w:t>We should provide answer</w:t>
      </w:r>
      <w:r w:rsidR="0012472A">
        <w:t>(</w:t>
      </w:r>
      <w:r>
        <w:t>s</w:t>
      </w:r>
      <w:r w:rsidR="0012472A">
        <w:t>)</w:t>
      </w:r>
      <w:r>
        <w:t xml:space="preserve"> (or part of answers) to the big question above.</w:t>
      </w:r>
    </w:p>
  </w:comment>
  <w:comment w:id="51" w:author="Emilien Lasne" w:date="2021-01-29T09:11:00Z" w:initials="EL">
    <w:p w14:paraId="2D2D6BB1" w14:textId="4A86107A" w:rsidR="00CD1449" w:rsidRPr="005437F5" w:rsidRDefault="00CD1449">
      <w:pPr>
        <w:pStyle w:val="Commentaire"/>
      </w:pPr>
      <w:r>
        <w:rPr>
          <w:rStyle w:val="Marquedecommentaire"/>
        </w:rPr>
        <w:annotationRef/>
      </w:r>
      <w:r>
        <w:t xml:space="preserve">Think it’s worth citing first a </w:t>
      </w:r>
      <w:r w:rsidR="005437F5">
        <w:t>‘b</w:t>
      </w:r>
      <w:r>
        <w:t>ig</w:t>
      </w:r>
      <w:r w:rsidR="005437F5">
        <w:t>’</w:t>
      </w:r>
      <w:r>
        <w:t xml:space="preserve"> paper, in a big IF journal. The paper here are great, but of a narrower (fish</w:t>
      </w:r>
      <w:r w:rsidR="005437F5">
        <w:t>y</w:t>
      </w:r>
      <w:r>
        <w:t>) audience</w:t>
      </w:r>
      <w:r w:rsidR="005437F5">
        <w:t>, whereas GCB is a wide audience journal</w:t>
      </w:r>
      <w:r>
        <w:t>. I suggest adding in fir</w:t>
      </w:r>
      <w:r w:rsidR="005437F5">
        <w:t>s</w:t>
      </w:r>
      <w:r>
        <w:t xml:space="preserve">t position </w:t>
      </w:r>
      <w:proofErr w:type="spellStart"/>
      <w:r w:rsidRPr="00CD1449">
        <w:t>Dahlke</w:t>
      </w:r>
      <w:proofErr w:type="spellEnd"/>
      <w:r w:rsidRPr="00CD1449">
        <w:t xml:space="preserve"> et al., Science 369</w:t>
      </w:r>
      <w:proofErr w:type="gramStart"/>
      <w:r w:rsidRPr="00CD1449">
        <w:t>,65</w:t>
      </w:r>
      <w:proofErr w:type="gramEnd"/>
      <w:r w:rsidRPr="00CD1449">
        <w:t>–70 2(2020)</w:t>
      </w:r>
      <w:r w:rsidR="005437F5">
        <w:t xml:space="preserve">. Would take out </w:t>
      </w:r>
      <w:proofErr w:type="spellStart"/>
      <w:r w:rsidR="005437F5">
        <w:t>Jonsson</w:t>
      </w:r>
      <w:proofErr w:type="spellEnd"/>
      <w:r w:rsidR="005437F5">
        <w:t xml:space="preserve"> and </w:t>
      </w:r>
      <w:proofErr w:type="spellStart"/>
      <w:r w:rsidR="005437F5">
        <w:t>jonson</w:t>
      </w:r>
      <w:proofErr w:type="spellEnd"/>
      <w:r w:rsidR="005437F5">
        <w:t>.</w:t>
      </w:r>
    </w:p>
  </w:comment>
  <w:comment w:id="52" w:author="Taylor Stewart" w:date="2021-01-24T13:23:00Z" w:initials="TS">
    <w:p w14:paraId="133A4CF3" w14:textId="77777777" w:rsidR="00900804" w:rsidRDefault="00900804">
      <w:pPr>
        <w:pStyle w:val="Commentaire"/>
        <w:rPr>
          <w:rFonts w:asciiTheme="minorHAnsi" w:hAnsiTheme="minorHAnsi" w:cstheme="minorHAnsi"/>
          <w:sz w:val="22"/>
          <w:szCs w:val="22"/>
        </w:rPr>
      </w:pPr>
      <w:r>
        <w:rPr>
          <w:rStyle w:val="Marquedecommentaire"/>
        </w:rPr>
        <w:annotationRef/>
      </w:r>
      <w:r w:rsidRPr="00900804">
        <w:rPr>
          <w:rFonts w:asciiTheme="minorHAnsi" w:hAnsiTheme="minorHAnsi" w:cstheme="minorHAnsi"/>
          <w:sz w:val="22"/>
          <w:szCs w:val="22"/>
        </w:rPr>
        <w:t>At least 5 reviewers</w:t>
      </w:r>
    </w:p>
    <w:p w14:paraId="16820737" w14:textId="3C9F2DAA" w:rsidR="00C96F31" w:rsidRPr="00900804" w:rsidRDefault="00C96F31">
      <w:pPr>
        <w:pStyle w:val="Commentair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Can the Europeans add some European reviewers?</w:t>
      </w:r>
    </w:p>
  </w:comment>
  <w:comment w:id="53" w:author="Taylor Stewart" w:date="2021-01-24T13:24:00Z" w:initials="TS">
    <w:p w14:paraId="1BE2368C" w14:textId="7458FFCB" w:rsidR="001F2211" w:rsidRPr="001F2211" w:rsidRDefault="001F2211">
      <w:pPr>
        <w:pStyle w:val="Commentaire"/>
        <w:rPr>
          <w:rFonts w:asciiTheme="minorHAnsi" w:hAnsiTheme="minorHAnsi" w:cstheme="minorHAnsi"/>
          <w:sz w:val="22"/>
          <w:szCs w:val="22"/>
        </w:rPr>
      </w:pPr>
      <w:r w:rsidRPr="001F2211">
        <w:rPr>
          <w:rStyle w:val="Marquedecommentaire"/>
          <w:rFonts w:asciiTheme="minorHAnsi" w:hAnsiTheme="minorHAnsi" w:cstheme="minorHAnsi"/>
          <w:sz w:val="22"/>
          <w:szCs w:val="22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 xml:space="preserve">Good for quantitative genetics </w:t>
      </w:r>
      <w:r>
        <w:rPr>
          <w:rFonts w:asciiTheme="minorHAnsi" w:hAnsiTheme="minorHAnsi" w:cstheme="minorHAnsi"/>
          <w:sz w:val="22"/>
          <w:szCs w:val="22"/>
        </w:rPr>
        <w:t>– Trevor wrote the R package I used.</w:t>
      </w:r>
    </w:p>
  </w:comment>
  <w:comment w:id="60" w:author="Taylor Stewart" w:date="2021-01-24T13:24:00Z" w:initials="TS">
    <w:p w14:paraId="155A0D14" w14:textId="610C451A" w:rsidR="001F2211" w:rsidRPr="001F2211" w:rsidRDefault="001F2211">
      <w:pPr>
        <w:pStyle w:val="Commentaire"/>
        <w:rPr>
          <w:rFonts w:asciiTheme="minorHAnsi" w:hAnsiTheme="minorHAnsi" w:cstheme="minorHAnsi"/>
          <w:sz w:val="22"/>
          <w:szCs w:val="22"/>
        </w:rPr>
      </w:pPr>
      <w:r w:rsidRPr="001F2211">
        <w:rPr>
          <w:rStyle w:val="Marquedecommentaire"/>
          <w:rFonts w:asciiTheme="minorHAnsi" w:hAnsiTheme="minorHAnsi" w:cstheme="minorHAnsi"/>
          <w:sz w:val="22"/>
          <w:szCs w:val="22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>Good for stats</w:t>
      </w:r>
    </w:p>
  </w:comment>
  <w:comment w:id="61" w:author="Taylor Stewart" w:date="2021-01-24T13:24:00Z" w:initials="TS">
    <w:p w14:paraId="2EC3EBC9" w14:textId="6AE5D916" w:rsidR="001F2211" w:rsidRPr="001F2211" w:rsidRDefault="001F2211">
      <w:pPr>
        <w:pStyle w:val="Commentaire"/>
        <w:rPr>
          <w:rFonts w:asciiTheme="minorHAnsi" w:hAnsiTheme="minorHAnsi" w:cstheme="minorHAnsi"/>
          <w:sz w:val="22"/>
          <w:szCs w:val="22"/>
        </w:rPr>
      </w:pPr>
      <w:r>
        <w:rPr>
          <w:rStyle w:val="Marquedecommentaire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>Good for cisco in general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540496" w15:done="0"/>
  <w15:commentEx w15:paraId="53DD2038" w15:done="0"/>
  <w15:commentEx w15:paraId="5B131A6B" w15:done="0"/>
  <w15:commentEx w15:paraId="77E37F73" w15:done="0"/>
  <w15:commentEx w15:paraId="69532854" w15:done="0"/>
  <w15:commentEx w15:paraId="63FDD239" w15:done="0"/>
  <w15:commentEx w15:paraId="2D2D6BB1" w15:done="0"/>
  <w15:commentEx w15:paraId="16820737" w15:done="0"/>
  <w15:commentEx w15:paraId="1BE2368C" w15:done="0"/>
  <w15:commentEx w15:paraId="155A0D14" w15:done="0"/>
  <w15:commentEx w15:paraId="2EC3EB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7F321" w16cex:dateUtc="2021-01-24T18:22:00Z"/>
  <w16cex:commentExtensible w16cex:durableId="23B7F34A" w16cex:dateUtc="2021-01-24T18:23:00Z"/>
  <w16cex:commentExtensible w16cex:durableId="23B7F374" w16cex:dateUtc="2021-01-24T18:24:00Z"/>
  <w16cex:commentExtensible w16cex:durableId="23B7F39A" w16cex:dateUtc="2021-01-24T18:24:00Z"/>
  <w16cex:commentExtensible w16cex:durableId="23B7F3A4" w16cex:dateUtc="2021-01-24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540496" w16cid:durableId="23B7F321"/>
  <w16cid:commentId w16cid:paraId="16820737" w16cid:durableId="23B7F34A"/>
  <w16cid:commentId w16cid:paraId="1BE2368C" w16cid:durableId="23B7F374"/>
  <w16cid:commentId w16cid:paraId="155A0D14" w16cid:durableId="23B7F39A"/>
  <w16cid:commentId w16cid:paraId="2EC3EBC9" w16cid:durableId="23B7F3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31D02" w14:textId="77777777" w:rsidR="006372D4" w:rsidRDefault="006372D4" w:rsidP="00DD0403">
      <w:r>
        <w:separator/>
      </w:r>
    </w:p>
  </w:endnote>
  <w:endnote w:type="continuationSeparator" w:id="0">
    <w:p w14:paraId="00E8CB7E" w14:textId="77777777" w:rsidR="006372D4" w:rsidRDefault="006372D4" w:rsidP="00DD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nPro-Light">
    <w:altName w:val="Courier New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DAC2" w14:textId="77777777" w:rsidR="00DD0403" w:rsidRDefault="00DD0403" w:rsidP="00DD0403">
    <w:pPr>
      <w:pStyle w:val="Corpsdetexte"/>
      <w:spacing w:before="123" w:line="264" w:lineRule="auto"/>
      <w:ind w:left="1716" w:right="1489" w:hanging="130"/>
      <w:jc w:val="center"/>
    </w:pPr>
    <w:r>
      <w:rPr>
        <w:color w:val="231F20"/>
      </w:rPr>
      <w:t xml:space="preserve">George D. Aiken Center, 81 Carrigan Drive, Burlington, VT 05405-0088 (802) 656-2911 Fax: (802) 656-8683 Web: </w:t>
    </w:r>
    <w:hyperlink r:id="rId1">
      <w:r>
        <w:rPr>
          <w:color w:val="231F20"/>
        </w:rPr>
        <w:t>www.uvm.edu/rsenr</w:t>
      </w:r>
    </w:hyperlink>
  </w:p>
  <w:p w14:paraId="600408F6" w14:textId="77777777" w:rsidR="00DD0403" w:rsidRDefault="00DD0403" w:rsidP="00DD0403">
    <w:pPr>
      <w:pStyle w:val="Pieddepage"/>
      <w:jc w:val="center"/>
    </w:pPr>
    <w:r>
      <w:rPr>
        <w:color w:val="A7A9AC"/>
        <w:sz w:val="16"/>
      </w:rPr>
      <w:t>Equal Opportunity/ Affirmative</w:t>
    </w:r>
    <w:r>
      <w:rPr>
        <w:color w:val="A7A9AC"/>
        <w:spacing w:val="-31"/>
        <w:sz w:val="16"/>
      </w:rPr>
      <w:t xml:space="preserve"> </w:t>
    </w:r>
    <w:r>
      <w:rPr>
        <w:color w:val="A7A9AC"/>
        <w:sz w:val="16"/>
      </w:rPr>
      <w:t>Action Employer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62665" w14:textId="77777777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Lienhypertexte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49F80FE9" w14:textId="6775CC40" w:rsidR="00DD0403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val="fr-FR" w:eastAsia="fr-FR" w:bidi="ar-SA"/>
      </w:rPr>
      <w:drawing>
        <wp:inline distT="0" distB="0" distL="0" distR="0" wp14:anchorId="171DB850" wp14:editId="6A34A263">
          <wp:extent cx="189229" cy="107950"/>
          <wp:effectExtent l="0" t="0" r="0" b="0"/>
          <wp:docPr id="7" name="image2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Icon&#10;&#10;Description automatically generated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A06E6" w14:textId="343E1A95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Lienhypertexte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6D41BDED" w14:textId="533610A9" w:rsidR="00DD0403" w:rsidRPr="00C3197E" w:rsidRDefault="001255EC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val="fr-FR" w:eastAsia="fr-FR" w:bidi="ar-SA"/>
      </w:rPr>
      <w:drawing>
        <wp:inline distT="0" distB="0" distL="0" distR="0" wp14:anchorId="0BD5C21E" wp14:editId="2284BB70">
          <wp:extent cx="189229" cy="107950"/>
          <wp:effectExtent l="0" t="0" r="0" b="0"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8571C" w14:textId="77777777" w:rsidR="006372D4" w:rsidRDefault="006372D4" w:rsidP="00DD0403">
      <w:r>
        <w:separator/>
      </w:r>
    </w:p>
  </w:footnote>
  <w:footnote w:type="continuationSeparator" w:id="0">
    <w:p w14:paraId="0E8CB4DE" w14:textId="77777777" w:rsidR="006372D4" w:rsidRDefault="006372D4" w:rsidP="00DD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09563" w14:textId="4D372DE2" w:rsidR="00044EB8" w:rsidRPr="00C3197E" w:rsidRDefault="00044EB8" w:rsidP="00C3197E">
    <w:pPr>
      <w:jc w:val="center"/>
    </w:pPr>
    <w:r>
      <w:rPr>
        <w:noProof/>
        <w:lang w:val="fr-FR" w:eastAsia="fr-FR" w:bidi="ar-SA"/>
      </w:rPr>
      <w:drawing>
        <wp:inline distT="0" distB="0" distL="0" distR="0" wp14:anchorId="5D381F6D" wp14:editId="4D1A7A61">
          <wp:extent cx="2209800" cy="91534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VMLogoSolid_7484 stacked_2250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506" cy="924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810"/>
    <w:multiLevelType w:val="hybridMultilevel"/>
    <w:tmpl w:val="97A652B2"/>
    <w:lvl w:ilvl="0" w:tplc="F40C0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88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69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4A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D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B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A2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07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CB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17D4A"/>
    <w:multiLevelType w:val="hybridMultilevel"/>
    <w:tmpl w:val="B6B01F64"/>
    <w:lvl w:ilvl="0" w:tplc="A63A8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762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EA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885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48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E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EB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69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A5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D659C"/>
    <w:multiLevelType w:val="hybridMultilevel"/>
    <w:tmpl w:val="A6E4E9F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35A"/>
    <w:multiLevelType w:val="hybridMultilevel"/>
    <w:tmpl w:val="408C8BA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1CBE"/>
    <w:multiLevelType w:val="hybridMultilevel"/>
    <w:tmpl w:val="A5E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550D"/>
    <w:multiLevelType w:val="hybridMultilevel"/>
    <w:tmpl w:val="44AE2BF6"/>
    <w:lvl w:ilvl="0" w:tplc="E81C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2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4F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D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B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4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D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86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C42524"/>
    <w:multiLevelType w:val="hybridMultilevel"/>
    <w:tmpl w:val="37CCEFDA"/>
    <w:lvl w:ilvl="0" w:tplc="3F389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C9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C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C0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2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EB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2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CA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F9773B"/>
    <w:multiLevelType w:val="hybridMultilevel"/>
    <w:tmpl w:val="AD68156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C6DBC"/>
    <w:multiLevelType w:val="hybridMultilevel"/>
    <w:tmpl w:val="393E8B5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4B82"/>
    <w:multiLevelType w:val="hybridMultilevel"/>
    <w:tmpl w:val="F95ABAC8"/>
    <w:lvl w:ilvl="0" w:tplc="1A546C6A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A4E08D28">
      <w:start w:val="240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D6AE559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3" w:tplc="5A82878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25FEF2F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5" w:tplc="ABD24C9A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6" w:tplc="1644700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7" w:tplc="70A0376A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  <w:lvl w:ilvl="8" w:tplc="5F7A6506" w:tentative="1">
      <w:start w:val="1"/>
      <w:numFmt w:val="bullet"/>
      <w:lvlText w:val="•"/>
      <w:lvlJc w:val="left"/>
      <w:pPr>
        <w:tabs>
          <w:tab w:val="num" w:pos="7020"/>
        </w:tabs>
        <w:ind w:left="7020" w:hanging="360"/>
      </w:pPr>
      <w:rPr>
        <w:rFonts w:ascii="Arial" w:hAnsi="Arial" w:hint="default"/>
      </w:rPr>
    </w:lvl>
  </w:abstractNum>
  <w:abstractNum w:abstractNumId="10" w15:restartNumberingAfterBreak="0">
    <w:nsid w:val="45977441"/>
    <w:multiLevelType w:val="hybridMultilevel"/>
    <w:tmpl w:val="7B5A9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581D"/>
    <w:multiLevelType w:val="multilevel"/>
    <w:tmpl w:val="2ED4F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35869"/>
    <w:multiLevelType w:val="multilevel"/>
    <w:tmpl w:val="F69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A5AE1"/>
    <w:multiLevelType w:val="hybridMultilevel"/>
    <w:tmpl w:val="86501026"/>
    <w:lvl w:ilvl="0" w:tplc="FFFC1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6D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EF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E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E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2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5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0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A6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64440A"/>
    <w:multiLevelType w:val="hybridMultilevel"/>
    <w:tmpl w:val="F810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3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ylor Stewart">
    <w15:presenceInfo w15:providerId="AD" w15:userId="S::tstewar1@uvm.edu::a23ef66b-aa0a-48cb-bfb7-b5d061cffda6"/>
  </w15:person>
  <w15:person w15:author="Emilien Lasne">
    <w15:presenceInfo w15:providerId="AD" w15:userId="S-1-5-21-3569255166-3711921035-3486062074-73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99"/>
    <w:rsid w:val="00002341"/>
    <w:rsid w:val="000128A3"/>
    <w:rsid w:val="00014D48"/>
    <w:rsid w:val="00042B03"/>
    <w:rsid w:val="00044EB8"/>
    <w:rsid w:val="00055F66"/>
    <w:rsid w:val="000578B1"/>
    <w:rsid w:val="000578E3"/>
    <w:rsid w:val="0006718B"/>
    <w:rsid w:val="00067FE3"/>
    <w:rsid w:val="0007738F"/>
    <w:rsid w:val="000960F1"/>
    <w:rsid w:val="000C2943"/>
    <w:rsid w:val="000F3C7E"/>
    <w:rsid w:val="00114E99"/>
    <w:rsid w:val="00116091"/>
    <w:rsid w:val="0012472A"/>
    <w:rsid w:val="001255EC"/>
    <w:rsid w:val="0014291C"/>
    <w:rsid w:val="001843FC"/>
    <w:rsid w:val="00193903"/>
    <w:rsid w:val="00196BB7"/>
    <w:rsid w:val="001A09B0"/>
    <w:rsid w:val="001A5907"/>
    <w:rsid w:val="001A5BE6"/>
    <w:rsid w:val="001A73D8"/>
    <w:rsid w:val="001C08FB"/>
    <w:rsid w:val="001D07AD"/>
    <w:rsid w:val="001D7C42"/>
    <w:rsid w:val="001E1AC1"/>
    <w:rsid w:val="001F0C75"/>
    <w:rsid w:val="001F2211"/>
    <w:rsid w:val="00200FBD"/>
    <w:rsid w:val="00204665"/>
    <w:rsid w:val="00227FAD"/>
    <w:rsid w:val="002359B5"/>
    <w:rsid w:val="00257C7A"/>
    <w:rsid w:val="00280443"/>
    <w:rsid w:val="00296551"/>
    <w:rsid w:val="002A3B7D"/>
    <w:rsid w:val="002B34FE"/>
    <w:rsid w:val="002B5CD8"/>
    <w:rsid w:val="002C5865"/>
    <w:rsid w:val="002E18EF"/>
    <w:rsid w:val="002E3B94"/>
    <w:rsid w:val="002E3DE4"/>
    <w:rsid w:val="002F6C38"/>
    <w:rsid w:val="003019FD"/>
    <w:rsid w:val="00305CF4"/>
    <w:rsid w:val="00305F70"/>
    <w:rsid w:val="00307683"/>
    <w:rsid w:val="003178E5"/>
    <w:rsid w:val="003436C1"/>
    <w:rsid w:val="0036388F"/>
    <w:rsid w:val="00367E8F"/>
    <w:rsid w:val="003A1532"/>
    <w:rsid w:val="003A1BD8"/>
    <w:rsid w:val="003B1797"/>
    <w:rsid w:val="003D3AA8"/>
    <w:rsid w:val="00426072"/>
    <w:rsid w:val="004326E0"/>
    <w:rsid w:val="00440F85"/>
    <w:rsid w:val="00447AEC"/>
    <w:rsid w:val="00475F16"/>
    <w:rsid w:val="0049480F"/>
    <w:rsid w:val="004A7B47"/>
    <w:rsid w:val="004C14FD"/>
    <w:rsid w:val="004C5854"/>
    <w:rsid w:val="004E4C28"/>
    <w:rsid w:val="00512A61"/>
    <w:rsid w:val="005314B1"/>
    <w:rsid w:val="00534DEB"/>
    <w:rsid w:val="005400A8"/>
    <w:rsid w:val="005437F5"/>
    <w:rsid w:val="00556F8F"/>
    <w:rsid w:val="005677B8"/>
    <w:rsid w:val="00573288"/>
    <w:rsid w:val="00586659"/>
    <w:rsid w:val="005960B2"/>
    <w:rsid w:val="005A0F9D"/>
    <w:rsid w:val="005A2869"/>
    <w:rsid w:val="005E2A8B"/>
    <w:rsid w:val="005F69F1"/>
    <w:rsid w:val="00614F62"/>
    <w:rsid w:val="00624A97"/>
    <w:rsid w:val="006326FF"/>
    <w:rsid w:val="00632BEE"/>
    <w:rsid w:val="00635B60"/>
    <w:rsid w:val="006372D4"/>
    <w:rsid w:val="00673B82"/>
    <w:rsid w:val="00697DA6"/>
    <w:rsid w:val="006C0EE0"/>
    <w:rsid w:val="006C1C77"/>
    <w:rsid w:val="006E45EB"/>
    <w:rsid w:val="006E5A22"/>
    <w:rsid w:val="006E64EB"/>
    <w:rsid w:val="006E7001"/>
    <w:rsid w:val="007061CE"/>
    <w:rsid w:val="00712C6D"/>
    <w:rsid w:val="00716064"/>
    <w:rsid w:val="00721F0F"/>
    <w:rsid w:val="00721F89"/>
    <w:rsid w:val="00740D8F"/>
    <w:rsid w:val="007467AF"/>
    <w:rsid w:val="00774F7A"/>
    <w:rsid w:val="007759A6"/>
    <w:rsid w:val="007769BA"/>
    <w:rsid w:val="00790D7E"/>
    <w:rsid w:val="00794AF2"/>
    <w:rsid w:val="007A4246"/>
    <w:rsid w:val="007D1CA1"/>
    <w:rsid w:val="007E0C94"/>
    <w:rsid w:val="007E733D"/>
    <w:rsid w:val="007F3DC1"/>
    <w:rsid w:val="007F47BB"/>
    <w:rsid w:val="008155A2"/>
    <w:rsid w:val="00816BF3"/>
    <w:rsid w:val="008172FB"/>
    <w:rsid w:val="00834159"/>
    <w:rsid w:val="008524C6"/>
    <w:rsid w:val="00870089"/>
    <w:rsid w:val="008861D3"/>
    <w:rsid w:val="00894F72"/>
    <w:rsid w:val="008B1BB3"/>
    <w:rsid w:val="008B26D5"/>
    <w:rsid w:val="008B2714"/>
    <w:rsid w:val="008D4893"/>
    <w:rsid w:val="008D54A7"/>
    <w:rsid w:val="008E0A48"/>
    <w:rsid w:val="00900804"/>
    <w:rsid w:val="00911253"/>
    <w:rsid w:val="00915C4C"/>
    <w:rsid w:val="0091634D"/>
    <w:rsid w:val="00925DF8"/>
    <w:rsid w:val="0093476F"/>
    <w:rsid w:val="00937872"/>
    <w:rsid w:val="00961A66"/>
    <w:rsid w:val="00971D51"/>
    <w:rsid w:val="00971DD6"/>
    <w:rsid w:val="0098159D"/>
    <w:rsid w:val="009A1E38"/>
    <w:rsid w:val="009A4979"/>
    <w:rsid w:val="009A5B29"/>
    <w:rsid w:val="009B0EF4"/>
    <w:rsid w:val="009F31E6"/>
    <w:rsid w:val="00A304A6"/>
    <w:rsid w:val="00A45223"/>
    <w:rsid w:val="00A7279F"/>
    <w:rsid w:val="00A745C2"/>
    <w:rsid w:val="00A85A4E"/>
    <w:rsid w:val="00AA0047"/>
    <w:rsid w:val="00AA2F51"/>
    <w:rsid w:val="00AB32CB"/>
    <w:rsid w:val="00AE4EDA"/>
    <w:rsid w:val="00AF2865"/>
    <w:rsid w:val="00AF783F"/>
    <w:rsid w:val="00B1131E"/>
    <w:rsid w:val="00B21B9E"/>
    <w:rsid w:val="00B53CEF"/>
    <w:rsid w:val="00B760C6"/>
    <w:rsid w:val="00B81017"/>
    <w:rsid w:val="00B85516"/>
    <w:rsid w:val="00B960FD"/>
    <w:rsid w:val="00B96D58"/>
    <w:rsid w:val="00BA6348"/>
    <w:rsid w:val="00BB621D"/>
    <w:rsid w:val="00BC16EC"/>
    <w:rsid w:val="00BC2929"/>
    <w:rsid w:val="00BC759E"/>
    <w:rsid w:val="00BF6DD6"/>
    <w:rsid w:val="00C062E7"/>
    <w:rsid w:val="00C2001D"/>
    <w:rsid w:val="00C3197E"/>
    <w:rsid w:val="00C73B30"/>
    <w:rsid w:val="00C96F31"/>
    <w:rsid w:val="00CB1781"/>
    <w:rsid w:val="00CD1449"/>
    <w:rsid w:val="00CE084D"/>
    <w:rsid w:val="00CF1EDB"/>
    <w:rsid w:val="00D02BB8"/>
    <w:rsid w:val="00D0499E"/>
    <w:rsid w:val="00D57801"/>
    <w:rsid w:val="00D95A30"/>
    <w:rsid w:val="00DB133B"/>
    <w:rsid w:val="00DC2814"/>
    <w:rsid w:val="00DD0403"/>
    <w:rsid w:val="00DD53AB"/>
    <w:rsid w:val="00DF5377"/>
    <w:rsid w:val="00DF7F38"/>
    <w:rsid w:val="00E23403"/>
    <w:rsid w:val="00E32C5E"/>
    <w:rsid w:val="00E355DF"/>
    <w:rsid w:val="00E35C98"/>
    <w:rsid w:val="00E40002"/>
    <w:rsid w:val="00E62721"/>
    <w:rsid w:val="00E96394"/>
    <w:rsid w:val="00EA78D1"/>
    <w:rsid w:val="00EB1807"/>
    <w:rsid w:val="00EC59A5"/>
    <w:rsid w:val="00EC7FF8"/>
    <w:rsid w:val="00ED2A7D"/>
    <w:rsid w:val="00F03E69"/>
    <w:rsid w:val="00F229C9"/>
    <w:rsid w:val="00F3538F"/>
    <w:rsid w:val="00F4216A"/>
    <w:rsid w:val="00F431E9"/>
    <w:rsid w:val="00F46CCA"/>
    <w:rsid w:val="00F6382F"/>
    <w:rsid w:val="00F66133"/>
    <w:rsid w:val="00F671A1"/>
    <w:rsid w:val="00F73748"/>
    <w:rsid w:val="00F84805"/>
    <w:rsid w:val="00FA6653"/>
    <w:rsid w:val="00FB7891"/>
    <w:rsid w:val="00FC0A6F"/>
    <w:rsid w:val="00FC4533"/>
    <w:rsid w:val="00FC5C3C"/>
    <w:rsid w:val="00FD6CC6"/>
    <w:rsid w:val="00FE2A05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BE845"/>
  <w15:docId w15:val="{70E39EB1-491E-48E2-8B50-CAB9B5B6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rownPro-Light" w:eastAsia="BrownPro-Light" w:hAnsi="BrownPro-Light" w:cs="BrownPro-Light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67A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7AF"/>
    <w:rPr>
      <w:rFonts w:ascii="Segoe UI" w:eastAsia="BrownPro-Light" w:hAnsi="Segoe UI" w:cs="Segoe UI"/>
      <w:sz w:val="18"/>
      <w:szCs w:val="18"/>
      <w:lang w:bidi="en-US"/>
    </w:rPr>
  </w:style>
  <w:style w:type="paragraph" w:styleId="Sansinterligne">
    <w:name w:val="No Spacing"/>
    <w:uiPriority w:val="1"/>
    <w:qFormat/>
    <w:rsid w:val="00E23403"/>
    <w:pPr>
      <w:widowControl/>
      <w:autoSpaceDE/>
      <w:autoSpaceDN/>
    </w:pPr>
  </w:style>
  <w:style w:type="paragraph" w:styleId="PrformatHTML">
    <w:name w:val="HTML Preformatted"/>
    <w:basedOn w:val="Normal"/>
    <w:link w:val="PrformatHTMLCar"/>
    <w:uiPriority w:val="99"/>
    <w:unhideWhenUsed/>
    <w:rsid w:val="003A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1BD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rsid w:val="003A1BD8"/>
    <w:rPr>
      <w:color w:val="0563C1"/>
      <w:u w:val="single"/>
    </w:rPr>
  </w:style>
  <w:style w:type="character" w:customStyle="1" w:styleId="apple-converted-space">
    <w:name w:val="apple-converted-space"/>
    <w:basedOn w:val="Policepardfaut"/>
    <w:rsid w:val="00EB1807"/>
  </w:style>
  <w:style w:type="character" w:styleId="Accentuation">
    <w:name w:val="Emphasis"/>
    <w:basedOn w:val="Policepardfaut"/>
    <w:uiPriority w:val="20"/>
    <w:qFormat/>
    <w:rsid w:val="00EB18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499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CF1ED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1ED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1EDB"/>
    <w:rPr>
      <w:rFonts w:ascii="BrownPro-Light" w:eastAsia="BrownPro-Light" w:hAnsi="BrownPro-Light" w:cs="BrownPro-Light"/>
      <w:sz w:val="20"/>
      <w:szCs w:val="20"/>
      <w:lang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1E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1EDB"/>
    <w:rPr>
      <w:rFonts w:ascii="BrownPro-Light" w:eastAsia="BrownPro-Light" w:hAnsi="BrownPro-Light" w:cs="BrownPro-Light"/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Policepardfaut"/>
    <w:uiPriority w:val="99"/>
    <w:rsid w:val="00440F85"/>
    <w:rPr>
      <w:color w:val="605E5C"/>
      <w:shd w:val="clear" w:color="auto" w:fill="E1DFDD"/>
    </w:rPr>
  </w:style>
  <w:style w:type="character" w:customStyle="1" w:styleId="link-black">
    <w:name w:val="link-black"/>
    <w:basedOn w:val="Policepardfaut"/>
    <w:rsid w:val="00C3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ailto:bweidel@usgs.gov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vadams@usgs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pitcher@uwindsor.ca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vm.edu/rsen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B581-DDF9-4702-AC4D-78B3228F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Vermont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Rakhi Bisen</dc:creator>
  <cp:lastModifiedBy>Emilien Lasne</cp:lastModifiedBy>
  <cp:revision>14</cp:revision>
  <cp:lastPrinted>2018-08-01T12:49:00Z</cp:lastPrinted>
  <dcterms:created xsi:type="dcterms:W3CDTF">2021-01-29T08:06:00Z</dcterms:created>
  <dcterms:modified xsi:type="dcterms:W3CDTF">2021-02-02T14:32:00Z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2018-07-17T00:00:00Z</vt:filetime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http://www.zotero.org/styles/ecology</vt:lpwstr>
  </property>
  <property fmtid="{D5CDD505-2E9C-101B-9397-08002B2CF9AE}" pid="16" name="Mendeley Recent Style Name 5_1">
    <vt:lpwstr>Ecology</vt:lpwstr>
  </property>
  <property fmtid="{D5CDD505-2E9C-101B-9397-08002B2CF9AE}" pid="17" name="Mendeley Recent Style Id 6_1">
    <vt:lpwstr>http://www.zotero.org/styles/global-change-biology</vt:lpwstr>
  </property>
  <property fmtid="{D5CDD505-2E9C-101B-9397-08002B2CF9AE}" pid="18" name="Mendeley Recent Style Name 6_1">
    <vt:lpwstr>Global Change Biology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9e574481-e66e-31da-a4e0-3eca1e8dc8a4</vt:lpwstr>
  </property>
  <property fmtid="{D5CDD505-2E9C-101B-9397-08002B2CF9AE}" pid="27" name="Mendeley Citation Style_1">
    <vt:lpwstr>http://www.zotero.org/styles/global-change-biology</vt:lpwstr>
  </property>
</Properties>
</file>