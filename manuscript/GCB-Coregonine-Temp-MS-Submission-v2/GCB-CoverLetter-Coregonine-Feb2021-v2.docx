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CDC35" w14:textId="77777777" w:rsidR="001843FC" w:rsidRDefault="001843FC" w:rsidP="002359B5"/>
    <w:p w14:paraId="60D8C1BB" w14:textId="4C6415D0" w:rsidR="00FC0A6F" w:rsidRPr="00FC5C3C" w:rsidRDefault="008172FB" w:rsidP="002359B5">
      <w:pPr>
        <w:rPr>
          <w:rFonts w:asciiTheme="minorHAnsi" w:hAnsiTheme="minorHAnsi"/>
        </w:rPr>
      </w:pPr>
      <w:r>
        <w:rPr>
          <w:rFonts w:asciiTheme="minorHAnsi" w:hAnsiTheme="minorHAnsi"/>
        </w:rPr>
        <w:t>05</w:t>
      </w:r>
      <w:r w:rsidR="00DC2814" w:rsidRPr="00FC5C3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Feb</w:t>
      </w:r>
      <w:r w:rsidR="00DC2814" w:rsidRPr="00FC5C3C">
        <w:rPr>
          <w:rFonts w:asciiTheme="minorHAnsi" w:hAnsiTheme="minorHAnsi"/>
        </w:rPr>
        <w:t xml:space="preserve"> 20</w:t>
      </w:r>
      <w:r>
        <w:rPr>
          <w:rFonts w:asciiTheme="minorHAnsi" w:hAnsiTheme="minorHAnsi"/>
        </w:rPr>
        <w:t>21</w:t>
      </w:r>
    </w:p>
    <w:p w14:paraId="768D1306" w14:textId="77777777" w:rsidR="00FC0A6F" w:rsidRPr="00FC5C3C" w:rsidRDefault="00FC0A6F" w:rsidP="002359B5">
      <w:pPr>
        <w:rPr>
          <w:rFonts w:asciiTheme="minorHAnsi" w:hAnsiTheme="minorHAnsi"/>
        </w:rPr>
      </w:pPr>
    </w:p>
    <w:p w14:paraId="1D1FC332" w14:textId="77777777" w:rsidR="00FC0A6F" w:rsidRPr="00E96394" w:rsidRDefault="00FA6653" w:rsidP="002359B5">
      <w:pPr>
        <w:rPr>
          <w:rFonts w:asciiTheme="minorHAnsi" w:hAnsiTheme="minorHAnsi"/>
        </w:rPr>
      </w:pPr>
      <w:r w:rsidRPr="00FC5C3C">
        <w:rPr>
          <w:rFonts w:asciiTheme="minorHAnsi" w:hAnsiTheme="minorHAnsi"/>
        </w:rPr>
        <w:t xml:space="preserve">Dear </w:t>
      </w:r>
      <w:r w:rsidR="00AB32CB" w:rsidRPr="00E96394">
        <w:rPr>
          <w:rFonts w:asciiTheme="minorHAnsi" w:hAnsiTheme="minorHAnsi"/>
        </w:rPr>
        <w:t>Prof</w:t>
      </w:r>
      <w:r w:rsidR="005F69F1" w:rsidRPr="00E96394">
        <w:rPr>
          <w:rFonts w:asciiTheme="minorHAnsi" w:hAnsiTheme="minorHAnsi"/>
        </w:rPr>
        <w:t>essor</w:t>
      </w:r>
      <w:r w:rsidRPr="00E96394">
        <w:rPr>
          <w:rFonts w:asciiTheme="minorHAnsi" w:hAnsiTheme="minorHAnsi"/>
        </w:rPr>
        <w:t xml:space="preserve"> Long,</w:t>
      </w:r>
    </w:p>
    <w:p w14:paraId="66900BEF" w14:textId="77777777" w:rsidR="00FA6653" w:rsidRPr="00FC5C3C" w:rsidRDefault="00FA6653" w:rsidP="002359B5">
      <w:pPr>
        <w:rPr>
          <w:rFonts w:asciiTheme="minorHAnsi" w:hAnsiTheme="minorHAnsi"/>
        </w:rPr>
      </w:pPr>
    </w:p>
    <w:p w14:paraId="3F26C78F" w14:textId="55A6573C" w:rsidR="00FA6653" w:rsidRDefault="00FA6653" w:rsidP="002359B5">
      <w:pPr>
        <w:rPr>
          <w:rFonts w:asciiTheme="minorHAnsi" w:hAnsiTheme="minorHAnsi"/>
        </w:rPr>
      </w:pPr>
      <w:r w:rsidRPr="00FC5C3C">
        <w:rPr>
          <w:rFonts w:asciiTheme="minorHAnsi" w:hAnsiTheme="minorHAnsi"/>
        </w:rPr>
        <w:t xml:space="preserve">We are pleased to submit this </w:t>
      </w:r>
      <w:r w:rsidR="00CE084D">
        <w:rPr>
          <w:rFonts w:asciiTheme="minorHAnsi" w:hAnsiTheme="minorHAnsi"/>
        </w:rPr>
        <w:t>research</w:t>
      </w:r>
      <w:r w:rsidR="008172FB">
        <w:rPr>
          <w:rFonts w:asciiTheme="minorHAnsi" w:hAnsiTheme="minorHAnsi"/>
        </w:rPr>
        <w:t xml:space="preserve"> </w:t>
      </w:r>
      <w:r w:rsidR="00DC2814" w:rsidRPr="00FC5C3C">
        <w:rPr>
          <w:rFonts w:asciiTheme="minorHAnsi" w:hAnsiTheme="minorHAnsi"/>
        </w:rPr>
        <w:t xml:space="preserve">article </w:t>
      </w:r>
      <w:r w:rsidRPr="00FC5C3C">
        <w:rPr>
          <w:rFonts w:asciiTheme="minorHAnsi" w:hAnsiTheme="minorHAnsi"/>
        </w:rPr>
        <w:t>titled “</w:t>
      </w:r>
      <w:r w:rsidR="008172FB" w:rsidRPr="008172FB">
        <w:rPr>
          <w:rFonts w:asciiTheme="minorHAnsi" w:hAnsiTheme="minorHAnsi"/>
        </w:rPr>
        <w:t>Influence of warming temperatures on coregonine embryogenesis within and among species</w:t>
      </w:r>
      <w:r w:rsidRPr="00FC5C3C">
        <w:rPr>
          <w:rFonts w:asciiTheme="minorHAnsi" w:hAnsiTheme="minorHAnsi"/>
        </w:rPr>
        <w:t>”</w:t>
      </w:r>
      <w:r w:rsidR="006E5A22" w:rsidRPr="00FC5C3C">
        <w:rPr>
          <w:rFonts w:asciiTheme="minorHAnsi" w:hAnsiTheme="minorHAnsi"/>
        </w:rPr>
        <w:t xml:space="preserve"> for your consideration for publication in </w:t>
      </w:r>
      <w:r w:rsidR="006E5A22" w:rsidRPr="00FC5C3C">
        <w:rPr>
          <w:rFonts w:asciiTheme="minorHAnsi" w:hAnsiTheme="minorHAnsi"/>
          <w:i/>
        </w:rPr>
        <w:t>Global Change Biology</w:t>
      </w:r>
      <w:r w:rsidR="006E5A22" w:rsidRPr="00FC5C3C">
        <w:rPr>
          <w:rFonts w:asciiTheme="minorHAnsi" w:hAnsiTheme="minorHAnsi"/>
        </w:rPr>
        <w:t>.</w:t>
      </w:r>
    </w:p>
    <w:p w14:paraId="696D8837" w14:textId="77777777" w:rsidR="009A1E38" w:rsidRPr="00FC5C3C" w:rsidRDefault="009A1E38" w:rsidP="002359B5">
      <w:pPr>
        <w:rPr>
          <w:rFonts w:asciiTheme="minorHAnsi" w:hAnsiTheme="minorHAnsi"/>
        </w:rPr>
      </w:pPr>
    </w:p>
    <w:p w14:paraId="09099C1E" w14:textId="77777777" w:rsidR="00774F7A" w:rsidRDefault="00FC0A6F" w:rsidP="009A1E38">
      <w:pPr>
        <w:widowControl/>
        <w:numPr>
          <w:ilvl w:val="0"/>
          <w:numId w:val="13"/>
        </w:numPr>
        <w:shd w:val="clear" w:color="auto" w:fill="FFFFFF"/>
        <w:autoSpaceDE/>
        <w:autoSpaceDN/>
        <w:spacing w:after="12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What is the scientific question you are addressing</w:t>
      </w:r>
      <w:r w:rsidR="00774F7A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?</w:t>
      </w:r>
    </w:p>
    <w:p w14:paraId="502F6397" w14:textId="4355674B" w:rsidR="00A7279F" w:rsidRDefault="00A7279F" w:rsidP="00A7279F">
      <w:pPr>
        <w:widowControl/>
        <w:shd w:val="clear" w:color="auto" w:fill="FFFFFF"/>
        <w:autoSpaceDE/>
        <w:autoSpaceDN/>
        <w:spacing w:after="120"/>
        <w:ind w:left="360"/>
        <w:rPr>
          <w:rFonts w:asciiTheme="minorHAnsi" w:eastAsia="Times New Roman" w:hAnsiTheme="minorHAnsi" w:cs="Times New Roman"/>
          <w:color w:val="000000" w:themeColor="text1"/>
          <w:lang w:bidi="ar-SA"/>
        </w:rPr>
      </w:pPr>
      <w:r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Does aquatic biota have the potential to respond </w:t>
      </w:r>
      <w:r w:rsidRPr="00A7279F">
        <w:rPr>
          <w:rFonts w:asciiTheme="minorHAnsi" w:eastAsia="Times New Roman" w:hAnsiTheme="minorHAnsi" w:cs="Times New Roman"/>
          <w:color w:val="000000" w:themeColor="text1"/>
          <w:lang w:bidi="ar-SA"/>
        </w:rPr>
        <w:t>the speed and magnitude of warming water</w:t>
      </w:r>
      <w:r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s in a changing climate? </w:t>
      </w:r>
      <w:r w:rsidR="007E733D">
        <w:rPr>
          <w:rFonts w:asciiTheme="minorHAnsi" w:eastAsia="Times New Roman" w:hAnsiTheme="minorHAnsi" w:cs="Times New Roman"/>
          <w:color w:val="000000" w:themeColor="text1"/>
          <w:lang w:bidi="ar-SA"/>
        </w:rPr>
        <w:t>Here we</w:t>
      </w:r>
      <w:r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</w:t>
      </w:r>
      <w:r w:rsidR="007E733D">
        <w:rPr>
          <w:rFonts w:asciiTheme="minorHAnsi" w:eastAsia="Times New Roman" w:hAnsiTheme="minorHAnsi" w:cs="Times New Roman"/>
          <w:color w:val="000000" w:themeColor="text1"/>
          <w:lang w:bidi="ar-SA"/>
        </w:rPr>
        <w:t>experimentally explore</w:t>
      </w:r>
      <w:r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</w:t>
      </w:r>
      <w:r w:rsidR="004A7B47">
        <w:rPr>
          <w:rFonts w:asciiTheme="minorHAnsi" w:eastAsia="Times New Roman" w:hAnsiTheme="minorHAnsi" w:cs="Times New Roman"/>
          <w:color w:val="000000" w:themeColor="text1"/>
          <w:lang w:bidi="ar-SA"/>
        </w:rPr>
        <w:t>how cold</w:t>
      </w:r>
      <w:r w:rsidR="00C348A8">
        <w:rPr>
          <w:rFonts w:asciiTheme="minorHAnsi" w:eastAsia="Times New Roman" w:hAnsiTheme="minorHAnsi" w:cs="Times New Roman"/>
          <w:color w:val="000000" w:themeColor="text1"/>
          <w:lang w:bidi="ar-SA"/>
        </w:rPr>
        <w:t>-</w:t>
      </w:r>
      <w:r w:rsidR="004A7B47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water salmonid embryos </w:t>
      </w:r>
      <w:r w:rsidR="00116091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from different species and populations </w:t>
      </w:r>
      <w:r w:rsidR="004A7B47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respond to </w:t>
      </w:r>
      <w:r w:rsidR="007E733D">
        <w:rPr>
          <w:rFonts w:asciiTheme="minorHAnsi" w:eastAsia="Times New Roman" w:hAnsiTheme="minorHAnsi" w:cs="Times New Roman"/>
          <w:color w:val="000000" w:themeColor="text1"/>
          <w:lang w:bidi="ar-SA"/>
        </w:rPr>
        <w:t>increasing temperature</w:t>
      </w:r>
      <w:r w:rsidR="004A7B47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in term</w:t>
      </w:r>
      <w:r w:rsidR="00C348A8">
        <w:rPr>
          <w:rFonts w:asciiTheme="minorHAnsi" w:eastAsia="Times New Roman" w:hAnsiTheme="minorHAnsi" w:cs="Times New Roman"/>
          <w:color w:val="000000" w:themeColor="text1"/>
          <w:lang w:bidi="ar-SA"/>
        </w:rPr>
        <w:t>s</w:t>
      </w:r>
      <w:r w:rsidR="004A7B47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of survival, </w:t>
      </w:r>
      <w:r w:rsidR="00C348A8">
        <w:rPr>
          <w:rFonts w:asciiTheme="minorHAnsi" w:eastAsia="Times New Roman" w:hAnsiTheme="minorHAnsi" w:cs="Times New Roman"/>
          <w:color w:val="000000" w:themeColor="text1"/>
          <w:lang w:bidi="ar-SA"/>
        </w:rPr>
        <w:t>development,</w:t>
      </w:r>
      <w:r w:rsidR="00C348A8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</w:t>
      </w:r>
      <w:r w:rsidR="004A7B47">
        <w:rPr>
          <w:rFonts w:asciiTheme="minorHAnsi" w:eastAsia="Times New Roman" w:hAnsiTheme="minorHAnsi" w:cs="Times New Roman"/>
          <w:color w:val="000000" w:themeColor="text1"/>
          <w:lang w:bidi="ar-SA"/>
        </w:rPr>
        <w:t>and</w:t>
      </w:r>
      <w:r w:rsidR="00116091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size of larvae.</w:t>
      </w:r>
    </w:p>
    <w:p w14:paraId="1EA37032" w14:textId="77777777" w:rsidR="00774F7A" w:rsidRDefault="00FC0A6F" w:rsidP="009A1E38">
      <w:pPr>
        <w:widowControl/>
        <w:numPr>
          <w:ilvl w:val="0"/>
          <w:numId w:val="13"/>
        </w:numPr>
        <w:shd w:val="clear" w:color="auto" w:fill="FFFFFF"/>
        <w:autoSpaceDE/>
        <w:autoSpaceDN/>
        <w:spacing w:after="12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What is/are the key finding(s) that answers this question?</w:t>
      </w:r>
    </w:p>
    <w:p w14:paraId="79E7DA2D" w14:textId="1345184E" w:rsidR="00257C7A" w:rsidRPr="00774F7A" w:rsidRDefault="00D95A30" w:rsidP="009A1E38">
      <w:pPr>
        <w:widowControl/>
        <w:shd w:val="clear" w:color="auto" w:fill="FFFFFF"/>
        <w:autoSpaceDE/>
        <w:autoSpaceDN/>
        <w:spacing w:after="120"/>
        <w:ind w:left="36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1) </w:t>
      </w:r>
      <w:r w:rsidR="008155A2" w:rsidRPr="00774F7A">
        <w:rPr>
          <w:rFonts w:asciiTheme="minorHAnsi" w:eastAsia="Times New Roman" w:hAnsiTheme="minorHAnsi" w:cs="Times New Roman"/>
          <w:color w:val="000000"/>
          <w:lang w:bidi="ar-SA"/>
        </w:rPr>
        <w:t>Coregonine embryos had contrasting trait responses</w:t>
      </w:r>
      <w:r w:rsidR="008D4893"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 </w:t>
      </w:r>
      <w:r w:rsidR="008155A2"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to temperature </w:t>
      </w:r>
      <w:r w:rsidR="008155A2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within- and among-species</w:t>
      </w:r>
      <w:r w:rsidRPr="00774F7A">
        <w:rPr>
          <w:rFonts w:asciiTheme="minorHAnsi" w:eastAsia="Times New Roman" w:hAnsiTheme="minorHAnsi" w:cs="Times New Roman"/>
          <w:color w:val="000000"/>
          <w:lang w:bidi="ar-SA"/>
        </w:rPr>
        <w:t>;</w:t>
      </w:r>
      <w:r w:rsidR="008155A2"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 </w:t>
      </w:r>
      <w:r w:rsidR="008D4893" w:rsidRPr="00774F7A">
        <w:rPr>
          <w:rFonts w:asciiTheme="minorHAnsi" w:eastAsia="Times New Roman" w:hAnsiTheme="minorHAnsi" w:cs="Times New Roman"/>
          <w:color w:val="000000"/>
          <w:lang w:bidi="ar-SA"/>
        </w:rPr>
        <w:t>2) female and male effects control</w:t>
      </w:r>
      <w:r w:rsidR="00816BF3" w:rsidRPr="00774F7A">
        <w:rPr>
          <w:rFonts w:asciiTheme="minorHAnsi" w:eastAsia="Times New Roman" w:hAnsiTheme="minorHAnsi" w:cs="Times New Roman"/>
          <w:color w:val="000000"/>
          <w:lang w:bidi="ar-SA"/>
        </w:rPr>
        <w:t>led</w:t>
      </w:r>
      <w:r w:rsidR="008D4893"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 a portion of offspring trait phenotypes; </w:t>
      </w:r>
      <w:r w:rsidR="00712C6D">
        <w:rPr>
          <w:rFonts w:asciiTheme="minorHAnsi" w:eastAsia="Times New Roman" w:hAnsiTheme="minorHAnsi" w:cs="Times New Roman"/>
          <w:color w:val="000000"/>
          <w:lang w:bidi="ar-SA"/>
        </w:rPr>
        <w:t>3</w:t>
      </w:r>
      <w:r w:rsidR="007759A6" w:rsidRPr="007759A6">
        <w:rPr>
          <w:rFonts w:asciiTheme="minorHAnsi" w:eastAsia="Times New Roman" w:hAnsiTheme="minorHAnsi" w:cs="Times New Roman"/>
          <w:color w:val="000000"/>
          <w:lang w:bidi="ar-SA"/>
        </w:rPr>
        <w:t>) our results provide a reproducible reference point for embryo temperature resp</w:t>
      </w:r>
      <w:r w:rsidR="007759A6">
        <w:rPr>
          <w:rFonts w:asciiTheme="minorHAnsi" w:eastAsia="Times New Roman" w:hAnsiTheme="minorHAnsi" w:cs="Times New Roman"/>
          <w:color w:val="000000"/>
          <w:lang w:bidi="ar-SA"/>
        </w:rPr>
        <w:t>onses from climate change</w:t>
      </w:r>
      <w:r w:rsidRPr="00774F7A">
        <w:rPr>
          <w:rFonts w:asciiTheme="minorHAnsi" w:eastAsia="Times New Roman" w:hAnsiTheme="minorHAnsi" w:cs="Times New Roman"/>
          <w:color w:val="000000"/>
          <w:lang w:bidi="ar-SA"/>
        </w:rPr>
        <w:t>.</w:t>
      </w:r>
      <w:ins w:id="0" w:author="Emilien Lasne" w:date="2021-02-02T15:30:00Z">
        <w:r w:rsidR="00712C6D">
          <w:rPr>
            <w:rFonts w:asciiTheme="minorHAnsi" w:eastAsia="Times New Roman" w:hAnsiTheme="minorHAnsi" w:cs="Times New Roman"/>
            <w:color w:val="000000"/>
            <w:lang w:bidi="ar-SA"/>
          </w:rPr>
          <w:t xml:space="preserve"> </w:t>
        </w:r>
        <w:r w:rsidR="00712C6D" w:rsidRPr="00C348A8">
          <w:rPr>
            <w:rFonts w:asciiTheme="minorHAnsi" w:eastAsia="Times New Roman" w:hAnsiTheme="minorHAnsi" w:cs="Times New Roman"/>
            <w:i/>
            <w:iCs/>
            <w:color w:val="000000"/>
            <w:lang w:bidi="ar-SA"/>
          </w:rPr>
          <w:t>4) a more general result would be great</w:t>
        </w:r>
      </w:ins>
      <w:ins w:id="1" w:author="Emilien Lasne" w:date="2021-02-02T15:31:00Z">
        <w:r w:rsidR="00712C6D" w:rsidRPr="00C348A8">
          <w:rPr>
            <w:rFonts w:asciiTheme="minorHAnsi" w:eastAsia="Times New Roman" w:hAnsiTheme="minorHAnsi" w:cs="Times New Roman"/>
            <w:i/>
            <w:iCs/>
            <w:color w:val="000000"/>
            <w:lang w:bidi="ar-SA"/>
          </w:rPr>
          <w:t xml:space="preserve"> (what’s new for the scientific community? Almost sure Jason could find the take home message!)</w:t>
        </w:r>
      </w:ins>
    </w:p>
    <w:p w14:paraId="0A2E9AFD" w14:textId="77777777" w:rsidR="00774F7A" w:rsidRDefault="00FC0A6F" w:rsidP="009A1E38">
      <w:pPr>
        <w:widowControl/>
        <w:numPr>
          <w:ilvl w:val="0"/>
          <w:numId w:val="13"/>
        </w:numPr>
        <w:shd w:val="clear" w:color="auto" w:fill="FFFFFF"/>
        <w:autoSpaceDE/>
        <w:autoSpaceDN/>
        <w:spacing w:after="12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4C14FD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Why is this work important and timely?</w:t>
      </w:r>
    </w:p>
    <w:p w14:paraId="3EE86384" w14:textId="662A62BA" w:rsidR="00257C7A" w:rsidRPr="00774F7A" w:rsidRDefault="00774F7A" w:rsidP="009A1E38">
      <w:pPr>
        <w:widowControl/>
        <w:shd w:val="clear" w:color="auto" w:fill="FFFFFF"/>
        <w:autoSpaceDE/>
        <w:autoSpaceDN/>
        <w:spacing w:after="120"/>
        <w:ind w:left="36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The greatest aquatic 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threat</w:t>
      </w: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 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from</w:t>
      </w: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 climate change is 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increasing</w:t>
      </w: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 lake temperatures. To our knowledge, this is the first cross-species, cross-continent analysis for coregonines using standardized methods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 and provides an important benchmark for future global comparisons</w:t>
      </w: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. We expect this paper to be well-received based on current 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coregonine </w:t>
      </w: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restoration and conservation efforts.</w:t>
      </w:r>
    </w:p>
    <w:p w14:paraId="1C4DBAFC" w14:textId="77777777" w:rsidR="00774F7A" w:rsidRDefault="00FC0A6F" w:rsidP="009A1E38">
      <w:pPr>
        <w:widowControl/>
        <w:numPr>
          <w:ilvl w:val="0"/>
          <w:numId w:val="13"/>
        </w:numPr>
        <w:shd w:val="clear" w:color="auto" w:fill="FFFFFF"/>
        <w:autoSpaceDE/>
        <w:autoSpaceDN/>
        <w:spacing w:after="12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Does your paper fall within the scope of GCB; what biolo</w:t>
      </w:r>
      <w:r w:rsidR="002C5865"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 xml:space="preserve">gical AND global change aspects </w:t>
      </w:r>
      <w:r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does it address?</w:t>
      </w:r>
    </w:p>
    <w:p w14:paraId="4F6711AC" w14:textId="4030698A" w:rsidR="002C5865" w:rsidRPr="00774F7A" w:rsidRDefault="002C5865" w:rsidP="009A1E38">
      <w:pPr>
        <w:widowControl/>
        <w:shd w:val="clear" w:color="auto" w:fill="FFFFFF"/>
        <w:autoSpaceDE/>
        <w:autoSpaceDN/>
        <w:spacing w:after="120"/>
        <w:ind w:left="36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Our paper </w:t>
      </w:r>
      <w:r w:rsidR="003436C1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integrates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</w:t>
      </w:r>
      <w:r w:rsidR="008172F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increasing water temperatures</w:t>
      </w:r>
      <w:r w:rsidR="003436C1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,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which are ris</w:t>
      </w:r>
      <w:r w:rsidR="00EA78D1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ing</w:t>
      </w:r>
      <w:r w:rsidR="00CF1ED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globally</w:t>
      </w:r>
      <w:r w:rsidR="008172F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within lake</w:t>
      </w:r>
      <w:r w:rsidR="00CF1ED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s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. In 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particular, our focus is on the </w:t>
      </w:r>
      <w:r w:rsidR="00EA78D1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embryo 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response of </w:t>
      </w:r>
      <w:r w:rsidR="008172F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cold-water fish</w:t>
      </w:r>
      <w:r w:rsidR="00EA78D1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es</w:t>
      </w:r>
      <w:r w:rsidR="008172F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in North America and Europe to elevated incubation temperatures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. Consequently, we feel our </w:t>
      </w:r>
      <w:r w:rsidR="008172F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paper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is an excellent fit for </w:t>
      </w:r>
      <w:r w:rsidR="003436C1" w:rsidRPr="00774F7A">
        <w:rPr>
          <w:rFonts w:asciiTheme="minorHAnsi" w:eastAsia="Times New Roman" w:hAnsiTheme="minorHAnsi" w:cs="Times New Roman"/>
          <w:i/>
          <w:color w:val="000000" w:themeColor="text1"/>
          <w:lang w:bidi="ar-SA"/>
        </w:rPr>
        <w:t>GCB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.</w:t>
      </w:r>
    </w:p>
    <w:p w14:paraId="397C0E1A" w14:textId="55E19A1C" w:rsidR="004009DC" w:rsidRPr="00E93E34" w:rsidRDefault="00FC0A6F" w:rsidP="00E93E34">
      <w:pPr>
        <w:widowControl/>
        <w:numPr>
          <w:ilvl w:val="0"/>
          <w:numId w:val="13"/>
        </w:numPr>
        <w:shd w:val="clear" w:color="auto" w:fill="FFFFFF"/>
        <w:autoSpaceDE/>
        <w:autoSpaceDN/>
        <w:spacing w:after="12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What are the three most recently published papers that are relevant to this question? This information will assist the Editors in selecting reviewers.</w:t>
      </w:r>
    </w:p>
    <w:p w14:paraId="6337AA57" w14:textId="6AA2A13B" w:rsidR="004009DC" w:rsidRDefault="004009DC" w:rsidP="009A1E38">
      <w:pPr>
        <w:widowControl/>
        <w:shd w:val="clear" w:color="auto" w:fill="FFFFFF"/>
        <w:autoSpaceDE/>
        <w:autoSpaceDN/>
        <w:ind w:left="720" w:hanging="360"/>
        <w:rPr>
          <w:rFonts w:asciiTheme="minorHAnsi" w:eastAsia="Times New Roman" w:hAnsiTheme="minorHAnsi" w:cs="Times New Roman"/>
          <w:color w:val="000000"/>
          <w:lang w:bidi="ar-SA"/>
        </w:rPr>
      </w:pPr>
      <w:r w:rsidRPr="004009DC">
        <w:rPr>
          <w:rFonts w:asciiTheme="minorHAnsi" w:eastAsia="Times New Roman" w:hAnsiTheme="minorHAnsi" w:cs="Times New Roman"/>
          <w:color w:val="000000"/>
          <w:lang w:bidi="ar-SA"/>
        </w:rPr>
        <w:t xml:space="preserve">Dahlke, F. T., </w:t>
      </w:r>
      <w:proofErr w:type="spellStart"/>
      <w:r w:rsidRPr="004009DC">
        <w:rPr>
          <w:rFonts w:asciiTheme="minorHAnsi" w:eastAsia="Times New Roman" w:hAnsiTheme="minorHAnsi" w:cs="Times New Roman"/>
          <w:color w:val="000000"/>
          <w:lang w:bidi="ar-SA"/>
        </w:rPr>
        <w:t>Wohlrab</w:t>
      </w:r>
      <w:proofErr w:type="spellEnd"/>
      <w:r w:rsidRPr="004009DC">
        <w:rPr>
          <w:rFonts w:asciiTheme="minorHAnsi" w:eastAsia="Times New Roman" w:hAnsiTheme="minorHAnsi" w:cs="Times New Roman"/>
          <w:color w:val="000000"/>
          <w:lang w:bidi="ar-SA"/>
        </w:rPr>
        <w:t xml:space="preserve">, S., </w:t>
      </w:r>
      <w:proofErr w:type="spellStart"/>
      <w:r w:rsidRPr="004009DC">
        <w:rPr>
          <w:rFonts w:asciiTheme="minorHAnsi" w:eastAsia="Times New Roman" w:hAnsiTheme="minorHAnsi" w:cs="Times New Roman"/>
          <w:color w:val="000000"/>
          <w:lang w:bidi="ar-SA"/>
        </w:rPr>
        <w:t>Butzin</w:t>
      </w:r>
      <w:proofErr w:type="spellEnd"/>
      <w:r w:rsidRPr="004009DC">
        <w:rPr>
          <w:rFonts w:asciiTheme="minorHAnsi" w:eastAsia="Times New Roman" w:hAnsiTheme="minorHAnsi" w:cs="Times New Roman"/>
          <w:color w:val="000000"/>
          <w:lang w:bidi="ar-SA"/>
        </w:rPr>
        <w:t xml:space="preserve">, M., &amp; </w:t>
      </w:r>
      <w:proofErr w:type="spellStart"/>
      <w:r w:rsidRPr="004009DC">
        <w:rPr>
          <w:rFonts w:asciiTheme="minorHAnsi" w:eastAsia="Times New Roman" w:hAnsiTheme="minorHAnsi" w:cs="Times New Roman"/>
          <w:color w:val="000000"/>
          <w:lang w:bidi="ar-SA"/>
        </w:rPr>
        <w:t>Pörtner</w:t>
      </w:r>
      <w:proofErr w:type="spellEnd"/>
      <w:r w:rsidRPr="004009DC">
        <w:rPr>
          <w:rFonts w:asciiTheme="minorHAnsi" w:eastAsia="Times New Roman" w:hAnsiTheme="minorHAnsi" w:cs="Times New Roman"/>
          <w:color w:val="000000"/>
          <w:lang w:bidi="ar-SA"/>
        </w:rPr>
        <w:t xml:space="preserve">, H.-O. (2020). Thermal bottlenecks in the life cycle define climate vulnerability of fish. Science, 369(6499), 65–70. </w:t>
      </w:r>
    </w:p>
    <w:p w14:paraId="6A2F2427" w14:textId="3EC9EA8B" w:rsidR="003A1532" w:rsidRPr="003A1532" w:rsidRDefault="003A1532" w:rsidP="009A1E38">
      <w:pPr>
        <w:widowControl/>
        <w:shd w:val="clear" w:color="auto" w:fill="FFFFFF"/>
        <w:autoSpaceDE/>
        <w:autoSpaceDN/>
        <w:ind w:left="720" w:hanging="360"/>
        <w:rPr>
          <w:rFonts w:asciiTheme="minorHAnsi" w:eastAsia="Times New Roman" w:hAnsiTheme="minorHAnsi" w:cs="Times New Roman"/>
          <w:color w:val="000000"/>
          <w:lang w:bidi="ar-SA"/>
        </w:rPr>
      </w:pPr>
      <w:r w:rsidRPr="003A1532">
        <w:rPr>
          <w:rFonts w:asciiTheme="minorHAnsi" w:eastAsia="Times New Roman" w:hAnsiTheme="minorHAnsi" w:cs="Times New Roman"/>
          <w:color w:val="000000"/>
          <w:lang w:bidi="ar-SA"/>
        </w:rPr>
        <w:t xml:space="preserve">Karjalainen, J., </w:t>
      </w:r>
      <w:r w:rsidRPr="003A1532">
        <w:rPr>
          <w:rFonts w:asciiTheme="minorHAnsi" w:eastAsia="Times New Roman" w:hAnsiTheme="minorHAnsi" w:cs="Times New Roman"/>
          <w:color w:val="000000"/>
          <w:lang w:bidi="ar-SA"/>
        </w:rPr>
        <w:t xml:space="preserve">Keskinen, T., </w:t>
      </w:r>
      <w:proofErr w:type="spellStart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Pulkkanen</w:t>
      </w:r>
      <w:proofErr w:type="spellEnd"/>
      <w:r w:rsidRPr="003A1532">
        <w:rPr>
          <w:rFonts w:asciiTheme="minorHAnsi" w:eastAsia="Times New Roman" w:hAnsiTheme="minorHAnsi" w:cs="Times New Roman"/>
          <w:color w:val="000000"/>
          <w:lang w:bidi="ar-SA"/>
        </w:rPr>
        <w:t xml:space="preserve">, M., &amp; Marjomäki, T. J. (2015). Climate change alters the egg development dynamics in cold-water adapted </w:t>
      </w:r>
      <w:proofErr w:type="spellStart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coregonids</w:t>
      </w:r>
      <w:proofErr w:type="spellEnd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. Environmental Biology of Fishes, 98(4), 979–991.</w:t>
      </w:r>
    </w:p>
    <w:p w14:paraId="39545B05" w14:textId="61728EE2" w:rsidR="00440F85" w:rsidRDefault="003A1532" w:rsidP="00614F62">
      <w:pPr>
        <w:widowControl/>
        <w:shd w:val="clear" w:color="auto" w:fill="FFFFFF"/>
        <w:autoSpaceDE/>
        <w:autoSpaceDN/>
        <w:spacing w:after="120"/>
        <w:ind w:left="720" w:hanging="360"/>
        <w:rPr>
          <w:rFonts w:asciiTheme="minorHAnsi" w:eastAsia="Times New Roman" w:hAnsiTheme="minorHAnsi" w:cs="Times New Roman"/>
          <w:color w:val="000000"/>
          <w:lang w:bidi="ar-SA"/>
        </w:rPr>
      </w:pPr>
      <w:r w:rsidRPr="003A1532">
        <w:rPr>
          <w:rFonts w:asciiTheme="minorHAnsi" w:eastAsia="Times New Roman" w:hAnsiTheme="minorHAnsi" w:cs="Times New Roman"/>
          <w:color w:val="000000"/>
          <w:lang w:bidi="ar-SA"/>
        </w:rPr>
        <w:t xml:space="preserve">Little, A. G., </w:t>
      </w:r>
      <w:proofErr w:type="spellStart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Loughland</w:t>
      </w:r>
      <w:proofErr w:type="spellEnd"/>
      <w:r w:rsidRPr="003A1532">
        <w:rPr>
          <w:rFonts w:asciiTheme="minorHAnsi" w:eastAsia="Times New Roman" w:hAnsiTheme="minorHAnsi" w:cs="Times New Roman"/>
          <w:color w:val="000000"/>
          <w:lang w:bidi="ar-SA"/>
        </w:rPr>
        <w:t xml:space="preserve">, I., &amp; </w:t>
      </w:r>
      <w:proofErr w:type="spellStart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Seebacher</w:t>
      </w:r>
      <w:proofErr w:type="spellEnd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, F. (2020). What do warming waters mean for fish physiology and fisheries? Journal of Fish Biology, 97, 328–340.</w:t>
      </w:r>
    </w:p>
    <w:p w14:paraId="016B820B" w14:textId="02E05E5B" w:rsidR="00305F70" w:rsidRDefault="00937872" w:rsidP="00614F62">
      <w:pPr>
        <w:widowControl/>
        <w:shd w:val="clear" w:color="auto" w:fill="FFFFFF"/>
        <w:autoSpaceDE/>
        <w:autoSpaceDN/>
        <w:spacing w:after="12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FC5C3C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Suggested Reviewers</w:t>
      </w:r>
    </w:p>
    <w:p w14:paraId="34455CCD" w14:textId="43502AE6" w:rsidR="00F671A1" w:rsidRPr="00440F85" w:rsidRDefault="00F671A1" w:rsidP="004F4E28">
      <w:pPr>
        <w:widowControl/>
        <w:shd w:val="clear" w:color="auto" w:fill="FFFFFF"/>
        <w:autoSpaceDE/>
        <w:autoSpaceDN/>
        <w:ind w:left="360" w:right="-720"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lastRenderedPageBreak/>
        <w:t>Trevor Pitcher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, University of Windsor</w:t>
      </w:r>
      <w:r w:rsidR="00440F85"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, </w:t>
      </w:r>
      <w:hyperlink r:id="rId8" w:history="1">
        <w:r w:rsidR="00440F85" w:rsidRPr="00440F85">
          <w:rPr>
            <w:rStyle w:val="Hyperlink"/>
            <w:rFonts w:asciiTheme="minorHAnsi" w:eastAsia="Times New Roman" w:hAnsiTheme="minorHAnsi" w:cs="Times New Roman"/>
            <w:bCs/>
            <w:lang w:bidi="ar-SA"/>
          </w:rPr>
          <w:t>tpitcher@uwindsor.ca</w:t>
        </w:r>
      </w:hyperlink>
    </w:p>
    <w:p w14:paraId="1EE2A423" w14:textId="51EA54C1" w:rsidR="00440F85" w:rsidRPr="00C931A8" w:rsidRDefault="00440F85" w:rsidP="004F4E28">
      <w:pPr>
        <w:widowControl/>
        <w:shd w:val="clear" w:color="auto" w:fill="FFFFFF"/>
        <w:autoSpaceDE/>
        <w:autoSpaceDN/>
        <w:ind w:left="360" w:right="-720"/>
        <w:rPr>
          <w:rFonts w:asciiTheme="minorHAnsi" w:eastAsia="Times New Roman" w:hAnsiTheme="minorHAnsi" w:cs="Times New Roman"/>
          <w:bCs/>
          <w:color w:val="000000" w:themeColor="text1"/>
          <w:lang w:val="fr-FR" w:bidi="ar-SA"/>
        </w:rPr>
      </w:pPr>
      <w:r w:rsidRPr="00C931A8">
        <w:rPr>
          <w:rFonts w:asciiTheme="minorHAnsi" w:eastAsia="Times New Roman" w:hAnsiTheme="minorHAnsi" w:cs="Times New Roman"/>
          <w:bCs/>
          <w:color w:val="000000" w:themeColor="text1"/>
          <w:lang w:val="fr-FR" w:bidi="ar-SA"/>
        </w:rPr>
        <w:t xml:space="preserve">Louis </w:t>
      </w:r>
      <w:proofErr w:type="spellStart"/>
      <w:r w:rsidRPr="00C931A8">
        <w:rPr>
          <w:rFonts w:asciiTheme="minorHAnsi" w:eastAsia="Times New Roman" w:hAnsiTheme="minorHAnsi" w:cs="Times New Roman"/>
          <w:bCs/>
          <w:color w:val="000000" w:themeColor="text1"/>
          <w:lang w:val="fr-FR" w:bidi="ar-SA"/>
        </w:rPr>
        <w:t>Bernatchez</w:t>
      </w:r>
      <w:proofErr w:type="spellEnd"/>
      <w:r w:rsidRPr="00C931A8">
        <w:rPr>
          <w:rFonts w:asciiTheme="minorHAnsi" w:eastAsia="Times New Roman" w:hAnsiTheme="minorHAnsi" w:cs="Times New Roman"/>
          <w:bCs/>
          <w:color w:val="000000" w:themeColor="text1"/>
          <w:lang w:val="fr-FR" w:bidi="ar-SA"/>
        </w:rPr>
        <w:t xml:space="preserve">, Université Laval, </w:t>
      </w:r>
      <w:hyperlink r:id="rId9" w:history="1">
        <w:r w:rsidRPr="00C931A8">
          <w:rPr>
            <w:rStyle w:val="Hyperlink"/>
            <w:rFonts w:asciiTheme="minorHAnsi" w:eastAsia="Times New Roman" w:hAnsiTheme="minorHAnsi" w:cs="Times New Roman"/>
            <w:bCs/>
            <w:lang w:val="fr-FR" w:bidi="ar-SA"/>
          </w:rPr>
          <w:t>Louis.Bernatchez@bio.ulaval.ca</w:t>
        </w:r>
      </w:hyperlink>
    </w:p>
    <w:p w14:paraId="73EFE72C" w14:textId="77777777" w:rsidR="00440F85" w:rsidRPr="00440F85" w:rsidRDefault="00440F85" w:rsidP="004F4E28">
      <w:pPr>
        <w:widowControl/>
        <w:shd w:val="clear" w:color="auto" w:fill="FFFFFF"/>
        <w:autoSpaceDE/>
        <w:autoSpaceDN/>
        <w:ind w:left="360" w:right="-720"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  <w:r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Jean Adams, United States Geological Survey, </w:t>
      </w:r>
      <w:hyperlink r:id="rId10" w:history="1">
        <w:r w:rsidRPr="00440F85">
          <w:rPr>
            <w:rStyle w:val="Hyperlink"/>
            <w:rFonts w:asciiTheme="minorHAnsi" w:eastAsia="Times New Roman" w:hAnsiTheme="minorHAnsi" w:cs="Times New Roman"/>
            <w:bCs/>
            <w:lang w:bidi="ar-SA"/>
          </w:rPr>
          <w:t>jvadams@usgs.gov</w:t>
        </w:r>
      </w:hyperlink>
    </w:p>
    <w:p w14:paraId="6F8E2AC2" w14:textId="5DDC2E4A" w:rsidR="00367E8F" w:rsidRDefault="00440F85" w:rsidP="004F4E28">
      <w:pPr>
        <w:widowControl/>
        <w:shd w:val="clear" w:color="auto" w:fill="FFFFFF"/>
        <w:autoSpaceDE/>
        <w:autoSpaceDN/>
        <w:ind w:left="360" w:right="-720"/>
        <w:rPr>
          <w:rStyle w:val="Hyperlink"/>
          <w:rFonts w:asciiTheme="minorHAnsi" w:eastAsia="Times New Roman" w:hAnsiTheme="minorHAnsi" w:cs="Times New Roman"/>
          <w:bCs/>
          <w:lang w:bidi="ar-SA"/>
        </w:rPr>
      </w:pPr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Brian </w:t>
      </w:r>
      <w:proofErr w:type="spellStart"/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Weidel</w:t>
      </w:r>
      <w:proofErr w:type="spellEnd"/>
      <w:r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, United States Geological Survey, </w:t>
      </w:r>
      <w:hyperlink r:id="rId11" w:history="1">
        <w:r w:rsidR="00367E8F" w:rsidRPr="00367E8F">
          <w:rPr>
            <w:rStyle w:val="Hyperlink"/>
            <w:rFonts w:asciiTheme="minorHAnsi" w:eastAsia="Times New Roman" w:hAnsiTheme="minorHAnsi" w:cs="Times New Roman"/>
            <w:bCs/>
            <w:lang w:bidi="ar-SA"/>
          </w:rPr>
          <w:t>bweidel@usgs.gov</w:t>
        </w:r>
      </w:hyperlink>
    </w:p>
    <w:p w14:paraId="17A8849B" w14:textId="0105D03C" w:rsidR="00440F85" w:rsidRDefault="00C931A8" w:rsidP="004F4E28">
      <w:pPr>
        <w:widowControl/>
        <w:shd w:val="clear" w:color="auto" w:fill="FFFFFF"/>
        <w:autoSpaceDE/>
        <w:autoSpaceDN/>
        <w:ind w:left="360" w:right="-720"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  <w:r w:rsidRPr="00C931A8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Thomas </w:t>
      </w:r>
      <w:proofErr w:type="spellStart"/>
      <w:r w:rsidRPr="00C931A8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Mehner</w:t>
      </w:r>
      <w:proofErr w:type="spellEnd"/>
      <w:r w:rsidRPr="00C931A8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, Leibniz-Institute of Freshwater Ecology and Inland Fisheries</w:t>
      </w:r>
      <w:r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, </w:t>
      </w:r>
      <w:hyperlink r:id="rId12" w:history="1">
        <w:r w:rsidRPr="00C931A8">
          <w:rPr>
            <w:rStyle w:val="Hyperlink"/>
            <w:rFonts w:asciiTheme="minorHAnsi" w:eastAsia="Times New Roman" w:hAnsiTheme="minorHAnsi" w:cs="Times New Roman"/>
            <w:bCs/>
            <w:lang w:bidi="ar-SA"/>
          </w:rPr>
          <w:t>mehner@igb-berlin.de</w:t>
        </w:r>
      </w:hyperlink>
    </w:p>
    <w:p w14:paraId="25CAA020" w14:textId="0FB75E8C" w:rsidR="00440F85" w:rsidRPr="006E64EB" w:rsidRDefault="00403F8D" w:rsidP="005B5B1F">
      <w:pPr>
        <w:widowControl/>
        <w:shd w:val="clear" w:color="auto" w:fill="FFFFFF"/>
        <w:autoSpaceDE/>
        <w:autoSpaceDN/>
        <w:ind w:left="360" w:right="-720"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  <w:r w:rsidRPr="00403F8D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Josef </w:t>
      </w:r>
      <w:proofErr w:type="spellStart"/>
      <w:r w:rsidRPr="00403F8D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Wanzenböck</w:t>
      </w:r>
      <w:proofErr w:type="spellEnd"/>
      <w:r w:rsidRPr="00403F8D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, University of Innsbruck, </w:t>
      </w:r>
      <w:hyperlink r:id="rId13" w:history="1">
        <w:r w:rsidRPr="00403F8D">
          <w:rPr>
            <w:rStyle w:val="Hyperlink"/>
            <w:rFonts w:asciiTheme="minorHAnsi" w:eastAsia="Times New Roman" w:hAnsiTheme="minorHAnsi" w:cs="Times New Roman"/>
            <w:bCs/>
            <w:lang w:bidi="ar-SA"/>
          </w:rPr>
          <w:t>Josef.Wanzenboeck@uibk.ac.at</w:t>
        </w:r>
      </w:hyperlink>
    </w:p>
    <w:p w14:paraId="2BB66C6E" w14:textId="77777777" w:rsidR="008172FB" w:rsidRDefault="008172FB" w:rsidP="001C08FB">
      <w:pPr>
        <w:widowControl/>
        <w:autoSpaceDE/>
        <w:autoSpaceDN/>
        <w:spacing w:after="240"/>
        <w:rPr>
          <w:rFonts w:ascii="Calibri" w:eastAsia="Times New Roman" w:hAnsi="Calibri" w:cs="Tahoma"/>
          <w:color w:val="000000"/>
          <w:szCs w:val="20"/>
          <w:lang w:bidi="ar-SA"/>
        </w:rPr>
      </w:pPr>
    </w:p>
    <w:p w14:paraId="2AD1857C" w14:textId="0A07C4F3" w:rsidR="001C08FB" w:rsidRPr="001C08FB" w:rsidRDefault="00624A97" w:rsidP="001C08FB">
      <w:pPr>
        <w:widowControl/>
        <w:autoSpaceDE/>
        <w:autoSpaceDN/>
        <w:spacing w:after="240"/>
        <w:rPr>
          <w:rFonts w:ascii="Calibri" w:eastAsia="Times New Roman" w:hAnsi="Calibri" w:cs="Times New Roman"/>
          <w:sz w:val="32"/>
          <w:szCs w:val="24"/>
          <w:lang w:bidi="ar-SA"/>
        </w:rPr>
      </w:pPr>
      <w:r w:rsidRPr="001C08FB">
        <w:rPr>
          <w:rFonts w:ascii="Calibri" w:eastAsia="Times New Roman" w:hAnsi="Calibri" w:cs="Tahoma"/>
          <w:color w:val="000000"/>
          <w:szCs w:val="20"/>
          <w:lang w:bidi="ar-SA"/>
        </w:rPr>
        <w:t>We look forward to your response.</w:t>
      </w:r>
    </w:p>
    <w:p w14:paraId="42FAB851" w14:textId="77777777" w:rsidR="001C08FB" w:rsidRPr="001C08FB" w:rsidRDefault="001C08FB" w:rsidP="001C08FB">
      <w:pPr>
        <w:spacing w:after="240"/>
        <w:rPr>
          <w:rFonts w:ascii="Calibri" w:hAnsi="Calibri" w:cs="Times New Roman"/>
        </w:rPr>
      </w:pPr>
      <w:r w:rsidRPr="001C08FB">
        <w:rPr>
          <w:rFonts w:ascii="Calibri" w:hAnsi="Calibri" w:cs="Times New Roman"/>
        </w:rPr>
        <w:t>Sincerely,</w:t>
      </w:r>
    </w:p>
    <w:p w14:paraId="277DE633" w14:textId="190774DA" w:rsidR="001C08FB" w:rsidRPr="001C08FB" w:rsidRDefault="008172FB" w:rsidP="001C08FB">
      <w:pPr>
        <w:rPr>
          <w:rFonts w:ascii="Calibri" w:hAnsi="Calibri" w:cs="Times New Roman"/>
        </w:rPr>
      </w:pPr>
      <w:r>
        <w:rPr>
          <w:rFonts w:ascii="Calibri" w:hAnsi="Calibri" w:cs="Times New Roman"/>
          <w:noProof/>
          <w:lang w:val="fr-FR" w:eastAsia="fr-FR" w:bidi="ar-SA"/>
        </w:rPr>
        <w:drawing>
          <wp:inline distT="0" distB="0" distL="0" distR="0" wp14:anchorId="4E1A9F5E" wp14:editId="49039853">
            <wp:extent cx="1850690" cy="622662"/>
            <wp:effectExtent l="0" t="0" r="3810" b="0"/>
            <wp:docPr id="3" name="Picture 3" descr="A picture containing sky, ins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ky, insec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224" cy="63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0626" w14:textId="0904FE25" w:rsidR="001C08FB" w:rsidRPr="001C08FB" w:rsidRDefault="008172FB" w:rsidP="001C08FB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Taylor</w:t>
      </w:r>
      <w:r w:rsidR="001C08FB" w:rsidRPr="001C08FB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R</w:t>
      </w:r>
      <w:r w:rsidR="001C08FB" w:rsidRPr="001C08FB">
        <w:rPr>
          <w:rFonts w:ascii="Calibri" w:hAnsi="Calibri" w:cs="Times New Roman"/>
        </w:rPr>
        <w:t>. St</w:t>
      </w:r>
      <w:r>
        <w:rPr>
          <w:rFonts w:ascii="Calibri" w:hAnsi="Calibri" w:cs="Times New Roman"/>
        </w:rPr>
        <w:t>ewart</w:t>
      </w:r>
      <w:r w:rsidR="001C08FB" w:rsidRPr="001C08FB">
        <w:rPr>
          <w:rFonts w:ascii="Calibri" w:hAnsi="Calibri" w:cs="Times New Roman"/>
        </w:rPr>
        <w:t xml:space="preserve"> (on behalf of </w:t>
      </w:r>
      <w:r w:rsidR="00367E8F">
        <w:rPr>
          <w:rFonts w:ascii="Calibri" w:hAnsi="Calibri" w:cs="Times New Roman"/>
        </w:rPr>
        <w:t xml:space="preserve">all </w:t>
      </w:r>
      <w:r w:rsidR="001C08FB" w:rsidRPr="001C08FB">
        <w:rPr>
          <w:rFonts w:ascii="Calibri" w:hAnsi="Calibri" w:cs="Times New Roman"/>
        </w:rPr>
        <w:t>co-authors)</w:t>
      </w:r>
    </w:p>
    <w:p w14:paraId="644A8B0D" w14:textId="77777777" w:rsidR="008172FB" w:rsidRDefault="008172FB" w:rsidP="001C08FB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Ph.D. Candidate</w:t>
      </w:r>
      <w:r w:rsidR="001C08FB" w:rsidRPr="001C08FB">
        <w:rPr>
          <w:rFonts w:ascii="Calibri" w:hAnsi="Calibri" w:cs="Times New Roman"/>
        </w:rPr>
        <w:t xml:space="preserve">, </w:t>
      </w:r>
      <w:r>
        <w:rPr>
          <w:rFonts w:ascii="Calibri" w:hAnsi="Calibri" w:cs="Times New Roman"/>
        </w:rPr>
        <w:t>Department of Biology, Rubenstein Ecosystem Science Laboratory</w:t>
      </w:r>
    </w:p>
    <w:p w14:paraId="09F9AE8F" w14:textId="3DBF05B3" w:rsidR="001C08FB" w:rsidRPr="001C08FB" w:rsidRDefault="008172FB" w:rsidP="001C08FB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University of Vermont</w:t>
      </w:r>
    </w:p>
    <w:p w14:paraId="035BE89C" w14:textId="77777777" w:rsidR="00FB7891" w:rsidRPr="00FC5C3C" w:rsidRDefault="00FB7891" w:rsidP="00937872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Times New Roman"/>
          <w:color w:val="000000" w:themeColor="text1"/>
          <w:lang w:bidi="ar-SA"/>
        </w:rPr>
      </w:pPr>
    </w:p>
    <w:sectPr w:rsidR="00FB7891" w:rsidRPr="00FC5C3C" w:rsidSect="00C3197E"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9864A" w14:textId="77777777" w:rsidR="00CF5A42" w:rsidRDefault="00CF5A42" w:rsidP="00DD0403">
      <w:r>
        <w:separator/>
      </w:r>
    </w:p>
  </w:endnote>
  <w:endnote w:type="continuationSeparator" w:id="0">
    <w:p w14:paraId="7C94FD59" w14:textId="77777777" w:rsidR="00CF5A42" w:rsidRDefault="00CF5A42" w:rsidP="00DD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rownPro-Light">
    <w:altName w:val="Courier New"/>
    <w:panose1 w:val="020B0604020202020204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BDAC2" w14:textId="77777777" w:rsidR="00DD0403" w:rsidRDefault="00DD0403" w:rsidP="00DD0403">
    <w:pPr>
      <w:pStyle w:val="BodyText"/>
      <w:spacing w:before="123" w:line="264" w:lineRule="auto"/>
      <w:ind w:left="1716" w:right="1489" w:hanging="130"/>
      <w:jc w:val="center"/>
    </w:pPr>
    <w:r>
      <w:rPr>
        <w:color w:val="231F20"/>
      </w:rPr>
      <w:t xml:space="preserve">George D. Aiken Center, 81 Carrigan Drive, Burlington, VT 05405-0088 (802) 656-2911 Fax: (802) 656-8683 Web: </w:t>
    </w:r>
    <w:hyperlink r:id="rId1">
      <w:r>
        <w:rPr>
          <w:color w:val="231F20"/>
        </w:rPr>
        <w:t>www.uvm.edu/rsenr</w:t>
      </w:r>
    </w:hyperlink>
  </w:p>
  <w:p w14:paraId="600408F6" w14:textId="77777777" w:rsidR="00DD0403" w:rsidRDefault="00DD0403" w:rsidP="00DD0403">
    <w:pPr>
      <w:pStyle w:val="Footer"/>
      <w:jc w:val="center"/>
    </w:pPr>
    <w:r>
      <w:rPr>
        <w:color w:val="A7A9AC"/>
        <w:sz w:val="16"/>
      </w:rPr>
      <w:t>Equal Opportunity/ Affirmative</w:t>
    </w:r>
    <w:r>
      <w:rPr>
        <w:color w:val="A7A9AC"/>
        <w:spacing w:val="-31"/>
        <w:sz w:val="16"/>
      </w:rPr>
      <w:t xml:space="preserve"> </w:t>
    </w:r>
    <w:r>
      <w:rPr>
        <w:color w:val="A7A9AC"/>
        <w:sz w:val="16"/>
      </w:rPr>
      <w:t>Action Employer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62665" w14:textId="77777777" w:rsidR="00C3197E" w:rsidRPr="00C3197E" w:rsidRDefault="00C3197E" w:rsidP="00C3197E">
    <w:pPr>
      <w:widowControl/>
      <w:autoSpaceDE/>
      <w:autoSpaceDN/>
      <w:jc w:val="center"/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</w:pPr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shd w:val="clear" w:color="auto" w:fill="FFFFFF"/>
        <w:lang w:bidi="ar-SA"/>
      </w:rPr>
      <w:t>The University of Vermont</w:t>
    </w:r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t xml:space="preserve">, </w:t>
    </w:r>
    <w:hyperlink r:id="rId1" w:tgtFrame="_blank" w:history="1">
      <w:r w:rsidRPr="00C3197E">
        <w:rPr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194 South Prospect St. Burlington, Vermont 05401</w:t>
      </w:r>
    </w:hyperlink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br/>
      <w:t xml:space="preserve">Phone: </w:t>
    </w:r>
    <w:hyperlink r:id="rId2" w:tgtFrame="_blank" w:history="1">
      <w:r w:rsidRPr="00C3197E">
        <w:rPr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(802) 656-3370</w:t>
      </w:r>
    </w:hyperlink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t xml:space="preserve"> Web: </w:t>
    </w:r>
    <w:hyperlink r:id="rId3" w:history="1">
      <w:r w:rsidRPr="00C3197E">
        <w:rPr>
          <w:rStyle w:val="Hyperlink"/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www.uvm.edu</w:t>
      </w:r>
    </w:hyperlink>
  </w:p>
  <w:p w14:paraId="49F80FE9" w14:textId="6775CC40" w:rsidR="00DD0403" w:rsidRPr="00C3197E" w:rsidRDefault="00C3197E" w:rsidP="00C3197E">
    <w:pPr>
      <w:widowControl/>
      <w:autoSpaceDE/>
      <w:autoSpaceDN/>
      <w:jc w:val="center"/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</w:pPr>
    <w:r w:rsidRPr="00C3197E">
      <w:rPr>
        <w:rFonts w:asciiTheme="minorHAnsi" w:hAnsiTheme="minorHAnsi" w:cstheme="minorHAnsi"/>
        <w:bCs/>
        <w:color w:val="808080" w:themeColor="background1" w:themeShade="80"/>
        <w:sz w:val="16"/>
        <w:szCs w:val="16"/>
      </w:rPr>
      <w:t>Equal Opportunity/ Affirmative</w:t>
    </w:r>
    <w:r w:rsidRPr="00C3197E">
      <w:rPr>
        <w:rFonts w:asciiTheme="minorHAnsi" w:hAnsiTheme="minorHAnsi" w:cstheme="minorHAnsi"/>
        <w:bCs/>
        <w:color w:val="808080" w:themeColor="background1" w:themeShade="80"/>
        <w:spacing w:val="-31"/>
        <w:sz w:val="16"/>
        <w:szCs w:val="16"/>
      </w:rPr>
      <w:t xml:space="preserve"> </w:t>
    </w:r>
    <w:r w:rsidRPr="00C3197E">
      <w:rPr>
        <w:rFonts w:asciiTheme="minorHAnsi" w:hAnsiTheme="minorHAnsi" w:cstheme="minorHAnsi"/>
        <w:bCs/>
        <w:color w:val="808080" w:themeColor="background1" w:themeShade="80"/>
        <w:sz w:val="16"/>
        <w:szCs w:val="16"/>
      </w:rPr>
      <w:t>Action Employer</w:t>
    </w:r>
    <w:r w:rsidRPr="00C3197E"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  <w:t xml:space="preserve"> </w:t>
    </w:r>
    <w:r w:rsidRPr="00C3197E">
      <w:rPr>
        <w:rFonts w:asciiTheme="minorHAnsi" w:hAnsiTheme="minorHAnsi" w:cstheme="minorHAnsi"/>
        <w:b/>
        <w:noProof/>
        <w:color w:val="808080" w:themeColor="background1" w:themeShade="80"/>
        <w:position w:val="-2"/>
        <w:sz w:val="16"/>
        <w:szCs w:val="16"/>
        <w:lang w:val="fr-FR" w:eastAsia="fr-FR" w:bidi="ar-SA"/>
      </w:rPr>
      <w:drawing>
        <wp:inline distT="0" distB="0" distL="0" distR="0" wp14:anchorId="171DB850" wp14:editId="6A34A263">
          <wp:extent cx="189229" cy="107950"/>
          <wp:effectExtent l="0" t="0" r="0" b="0"/>
          <wp:docPr id="7" name="image2.png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 descr="Icon&#10;&#10;Description automatically generated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9229" cy="107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A06E6" w14:textId="343E1A95" w:rsidR="00C3197E" w:rsidRPr="00C3197E" w:rsidRDefault="00C3197E" w:rsidP="00C3197E">
    <w:pPr>
      <w:widowControl/>
      <w:autoSpaceDE/>
      <w:autoSpaceDN/>
      <w:jc w:val="center"/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</w:pPr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shd w:val="clear" w:color="auto" w:fill="FFFFFF"/>
        <w:lang w:bidi="ar-SA"/>
      </w:rPr>
      <w:t>The University of Vermont</w:t>
    </w:r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t xml:space="preserve">, </w:t>
    </w:r>
    <w:hyperlink r:id="rId1" w:tgtFrame="_blank" w:history="1">
      <w:r w:rsidRPr="00C3197E">
        <w:rPr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194 South Prospect St. Burlington, Vermont 05401</w:t>
      </w:r>
    </w:hyperlink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br/>
      <w:t xml:space="preserve">Phone: </w:t>
    </w:r>
    <w:hyperlink r:id="rId2" w:tgtFrame="_blank" w:history="1">
      <w:r w:rsidRPr="00C3197E">
        <w:rPr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(802) 656-3370</w:t>
      </w:r>
    </w:hyperlink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t xml:space="preserve"> Web: </w:t>
    </w:r>
    <w:hyperlink r:id="rId3" w:history="1">
      <w:r w:rsidRPr="00C3197E">
        <w:rPr>
          <w:rStyle w:val="Hyperlink"/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www.uvm.edu</w:t>
      </w:r>
    </w:hyperlink>
  </w:p>
  <w:p w14:paraId="6D41BDED" w14:textId="533610A9" w:rsidR="00DD0403" w:rsidRPr="00C3197E" w:rsidRDefault="001255EC" w:rsidP="00C3197E">
    <w:pPr>
      <w:widowControl/>
      <w:autoSpaceDE/>
      <w:autoSpaceDN/>
      <w:jc w:val="center"/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</w:pPr>
    <w:r w:rsidRPr="00C3197E">
      <w:rPr>
        <w:rFonts w:asciiTheme="minorHAnsi" w:hAnsiTheme="minorHAnsi" w:cstheme="minorHAnsi"/>
        <w:bCs/>
        <w:color w:val="808080" w:themeColor="background1" w:themeShade="80"/>
        <w:sz w:val="16"/>
        <w:szCs w:val="16"/>
      </w:rPr>
      <w:t>Equal Opportunity/ Affirmative</w:t>
    </w:r>
    <w:r w:rsidRPr="00C3197E">
      <w:rPr>
        <w:rFonts w:asciiTheme="minorHAnsi" w:hAnsiTheme="minorHAnsi" w:cstheme="minorHAnsi"/>
        <w:bCs/>
        <w:color w:val="808080" w:themeColor="background1" w:themeShade="80"/>
        <w:spacing w:val="-31"/>
        <w:sz w:val="16"/>
        <w:szCs w:val="16"/>
      </w:rPr>
      <w:t xml:space="preserve"> </w:t>
    </w:r>
    <w:r w:rsidRPr="00C3197E">
      <w:rPr>
        <w:rFonts w:asciiTheme="minorHAnsi" w:hAnsiTheme="minorHAnsi" w:cstheme="minorHAnsi"/>
        <w:bCs/>
        <w:color w:val="808080" w:themeColor="background1" w:themeShade="80"/>
        <w:sz w:val="16"/>
        <w:szCs w:val="16"/>
      </w:rPr>
      <w:t>Action Employer</w:t>
    </w:r>
    <w:r w:rsidRPr="00C3197E"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  <w:t xml:space="preserve"> </w:t>
    </w:r>
    <w:r w:rsidRPr="00C3197E">
      <w:rPr>
        <w:rFonts w:asciiTheme="minorHAnsi" w:hAnsiTheme="minorHAnsi" w:cstheme="minorHAnsi"/>
        <w:b/>
        <w:noProof/>
        <w:color w:val="808080" w:themeColor="background1" w:themeShade="80"/>
        <w:position w:val="-2"/>
        <w:sz w:val="16"/>
        <w:szCs w:val="16"/>
        <w:lang w:val="fr-FR" w:eastAsia="fr-FR" w:bidi="ar-SA"/>
      </w:rPr>
      <w:drawing>
        <wp:inline distT="0" distB="0" distL="0" distR="0" wp14:anchorId="0BD5C21E" wp14:editId="2284BB70">
          <wp:extent cx="189229" cy="107950"/>
          <wp:effectExtent l="0" t="0" r="0" b="0"/>
          <wp:docPr id="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9229" cy="107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5982E" w14:textId="77777777" w:rsidR="00CF5A42" w:rsidRDefault="00CF5A42" w:rsidP="00DD0403">
      <w:r>
        <w:separator/>
      </w:r>
    </w:p>
  </w:footnote>
  <w:footnote w:type="continuationSeparator" w:id="0">
    <w:p w14:paraId="4BBAB26E" w14:textId="77777777" w:rsidR="00CF5A42" w:rsidRDefault="00CF5A42" w:rsidP="00DD0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09563" w14:textId="4D372DE2" w:rsidR="00044EB8" w:rsidRPr="00C3197E" w:rsidRDefault="00044EB8" w:rsidP="00C3197E">
    <w:pPr>
      <w:jc w:val="center"/>
    </w:pPr>
    <w:r>
      <w:rPr>
        <w:noProof/>
        <w:lang w:val="fr-FR" w:eastAsia="fr-FR" w:bidi="ar-SA"/>
      </w:rPr>
      <w:drawing>
        <wp:inline distT="0" distB="0" distL="0" distR="0" wp14:anchorId="5D381F6D" wp14:editId="4D1A7A61">
          <wp:extent cx="2209800" cy="915347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VMLogoSolid_7484 stacked_2250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2506" cy="924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67810"/>
    <w:multiLevelType w:val="hybridMultilevel"/>
    <w:tmpl w:val="97A652B2"/>
    <w:lvl w:ilvl="0" w:tplc="F40C0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88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69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74A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A0D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0B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DA2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207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CCB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817D4A"/>
    <w:multiLevelType w:val="hybridMultilevel"/>
    <w:tmpl w:val="B6B01F64"/>
    <w:lvl w:ilvl="0" w:tplc="A63A8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762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EEAE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885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848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6CEA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BEB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F699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CA5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D659C"/>
    <w:multiLevelType w:val="hybridMultilevel"/>
    <w:tmpl w:val="A6E4E9F0"/>
    <w:lvl w:ilvl="0" w:tplc="F2D8F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E735A"/>
    <w:multiLevelType w:val="hybridMultilevel"/>
    <w:tmpl w:val="408C8BA0"/>
    <w:lvl w:ilvl="0" w:tplc="F2D8F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F1CBE"/>
    <w:multiLevelType w:val="hybridMultilevel"/>
    <w:tmpl w:val="A5E6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8550D"/>
    <w:multiLevelType w:val="hybridMultilevel"/>
    <w:tmpl w:val="44AE2BF6"/>
    <w:lvl w:ilvl="0" w:tplc="E81C0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2E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4F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6D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92B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C9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54F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46D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586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C42524"/>
    <w:multiLevelType w:val="hybridMultilevel"/>
    <w:tmpl w:val="37CCEFDA"/>
    <w:lvl w:ilvl="0" w:tplc="3F389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E5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C9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C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C0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629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EB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2C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BCA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F9773B"/>
    <w:multiLevelType w:val="hybridMultilevel"/>
    <w:tmpl w:val="AD681568"/>
    <w:lvl w:ilvl="0" w:tplc="F2D8F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C6DBC"/>
    <w:multiLevelType w:val="hybridMultilevel"/>
    <w:tmpl w:val="393E8B58"/>
    <w:lvl w:ilvl="0" w:tplc="F2D8F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F4B82"/>
    <w:multiLevelType w:val="hybridMultilevel"/>
    <w:tmpl w:val="F95ABAC8"/>
    <w:lvl w:ilvl="0" w:tplc="1A546C6A">
      <w:start w:val="1"/>
      <w:numFmt w:val="bullet"/>
      <w:lvlText w:val="•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A4E08D28">
      <w:start w:val="240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D6AE559A" w:tentative="1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3" w:tplc="5A828782" w:tentative="1">
      <w:start w:val="1"/>
      <w:numFmt w:val="bullet"/>
      <w:lvlText w:val="•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25FEF2F0" w:tentative="1">
      <w:start w:val="1"/>
      <w:numFmt w:val="bullet"/>
      <w:lvlText w:val="•"/>
      <w:lvlJc w:val="left"/>
      <w:pPr>
        <w:tabs>
          <w:tab w:val="num" w:pos="4140"/>
        </w:tabs>
        <w:ind w:left="4140" w:hanging="360"/>
      </w:pPr>
      <w:rPr>
        <w:rFonts w:ascii="Arial" w:hAnsi="Arial" w:hint="default"/>
      </w:rPr>
    </w:lvl>
    <w:lvl w:ilvl="5" w:tplc="ABD24C9A" w:tentative="1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rFonts w:ascii="Arial" w:hAnsi="Arial" w:hint="default"/>
      </w:rPr>
    </w:lvl>
    <w:lvl w:ilvl="6" w:tplc="16447008" w:tentative="1">
      <w:start w:val="1"/>
      <w:numFmt w:val="bullet"/>
      <w:lvlText w:val="•"/>
      <w:lvlJc w:val="left"/>
      <w:pPr>
        <w:tabs>
          <w:tab w:val="num" w:pos="5580"/>
        </w:tabs>
        <w:ind w:left="5580" w:hanging="360"/>
      </w:pPr>
      <w:rPr>
        <w:rFonts w:ascii="Arial" w:hAnsi="Arial" w:hint="default"/>
      </w:rPr>
    </w:lvl>
    <w:lvl w:ilvl="7" w:tplc="70A0376A" w:tentative="1">
      <w:start w:val="1"/>
      <w:numFmt w:val="bullet"/>
      <w:lvlText w:val="•"/>
      <w:lvlJc w:val="left"/>
      <w:pPr>
        <w:tabs>
          <w:tab w:val="num" w:pos="6300"/>
        </w:tabs>
        <w:ind w:left="6300" w:hanging="360"/>
      </w:pPr>
      <w:rPr>
        <w:rFonts w:ascii="Arial" w:hAnsi="Arial" w:hint="default"/>
      </w:rPr>
    </w:lvl>
    <w:lvl w:ilvl="8" w:tplc="5F7A6506" w:tentative="1">
      <w:start w:val="1"/>
      <w:numFmt w:val="bullet"/>
      <w:lvlText w:val="•"/>
      <w:lvlJc w:val="left"/>
      <w:pPr>
        <w:tabs>
          <w:tab w:val="num" w:pos="7020"/>
        </w:tabs>
        <w:ind w:left="7020" w:hanging="360"/>
      </w:pPr>
      <w:rPr>
        <w:rFonts w:ascii="Arial" w:hAnsi="Arial" w:hint="default"/>
      </w:rPr>
    </w:lvl>
  </w:abstractNum>
  <w:abstractNum w:abstractNumId="10" w15:restartNumberingAfterBreak="0">
    <w:nsid w:val="45977441"/>
    <w:multiLevelType w:val="hybridMultilevel"/>
    <w:tmpl w:val="7B5A9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C581D"/>
    <w:multiLevelType w:val="multilevel"/>
    <w:tmpl w:val="2ED4F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235869"/>
    <w:multiLevelType w:val="multilevel"/>
    <w:tmpl w:val="F696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A5AE1"/>
    <w:multiLevelType w:val="hybridMultilevel"/>
    <w:tmpl w:val="86501026"/>
    <w:lvl w:ilvl="0" w:tplc="FFFC1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86D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BEF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CEB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2E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42B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FE5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0B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4A6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64440A"/>
    <w:multiLevelType w:val="hybridMultilevel"/>
    <w:tmpl w:val="F810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  <w:num w:numId="11">
    <w:abstractNumId w:val="13"/>
  </w:num>
  <w:num w:numId="12">
    <w:abstractNumId w:val="14"/>
  </w:num>
  <w:num w:numId="13">
    <w:abstractNumId w:val="11"/>
  </w:num>
  <w:num w:numId="14">
    <w:abstractNumId w:val="12"/>
  </w:num>
  <w:num w:numId="1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milien Lasne">
    <w15:presenceInfo w15:providerId="AD" w15:userId="S-1-5-21-3569255166-3711921035-3486062074-73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99"/>
    <w:rsid w:val="00002341"/>
    <w:rsid w:val="000128A3"/>
    <w:rsid w:val="00014D48"/>
    <w:rsid w:val="00042B03"/>
    <w:rsid w:val="00044EB8"/>
    <w:rsid w:val="00055F66"/>
    <w:rsid w:val="000578B1"/>
    <w:rsid w:val="000578E3"/>
    <w:rsid w:val="0006718B"/>
    <w:rsid w:val="00067FE3"/>
    <w:rsid w:val="0007738F"/>
    <w:rsid w:val="000960F1"/>
    <w:rsid w:val="000C2943"/>
    <w:rsid w:val="000F3C7E"/>
    <w:rsid w:val="00114E99"/>
    <w:rsid w:val="00116091"/>
    <w:rsid w:val="0012472A"/>
    <w:rsid w:val="001255EC"/>
    <w:rsid w:val="0014291C"/>
    <w:rsid w:val="001843FC"/>
    <w:rsid w:val="00193903"/>
    <w:rsid w:val="00196BB7"/>
    <w:rsid w:val="001A09B0"/>
    <w:rsid w:val="001A5907"/>
    <w:rsid w:val="001A5BE6"/>
    <w:rsid w:val="001A73D8"/>
    <w:rsid w:val="001C08FB"/>
    <w:rsid w:val="001D07AD"/>
    <w:rsid w:val="001D7C42"/>
    <w:rsid w:val="001E1AC1"/>
    <w:rsid w:val="001F0C75"/>
    <w:rsid w:val="001F2211"/>
    <w:rsid w:val="00200FBD"/>
    <w:rsid w:val="00204665"/>
    <w:rsid w:val="00227FAD"/>
    <w:rsid w:val="002359B5"/>
    <w:rsid w:val="00257C7A"/>
    <w:rsid w:val="00280443"/>
    <w:rsid w:val="00296551"/>
    <w:rsid w:val="002A3B7D"/>
    <w:rsid w:val="002B34FE"/>
    <w:rsid w:val="002B5CD8"/>
    <w:rsid w:val="002C5865"/>
    <w:rsid w:val="002E18EF"/>
    <w:rsid w:val="002E3B94"/>
    <w:rsid w:val="002E3DE4"/>
    <w:rsid w:val="002F6C38"/>
    <w:rsid w:val="003019FD"/>
    <w:rsid w:val="00305CF4"/>
    <w:rsid w:val="00305F70"/>
    <w:rsid w:val="00307683"/>
    <w:rsid w:val="003178E5"/>
    <w:rsid w:val="003436C1"/>
    <w:rsid w:val="0036388F"/>
    <w:rsid w:val="00367E8F"/>
    <w:rsid w:val="003A1532"/>
    <w:rsid w:val="003A1BD8"/>
    <w:rsid w:val="003B1797"/>
    <w:rsid w:val="003D3AA8"/>
    <w:rsid w:val="004009DC"/>
    <w:rsid w:val="00403F8D"/>
    <w:rsid w:val="00426072"/>
    <w:rsid w:val="004326E0"/>
    <w:rsid w:val="00440F85"/>
    <w:rsid w:val="00447AEC"/>
    <w:rsid w:val="00475F16"/>
    <w:rsid w:val="0049480F"/>
    <w:rsid w:val="004A7B47"/>
    <w:rsid w:val="004C14FD"/>
    <w:rsid w:val="004C5854"/>
    <w:rsid w:val="004E44BF"/>
    <w:rsid w:val="004E4C28"/>
    <w:rsid w:val="004F4E28"/>
    <w:rsid w:val="00512A61"/>
    <w:rsid w:val="005314B1"/>
    <w:rsid w:val="00534DEB"/>
    <w:rsid w:val="005400A8"/>
    <w:rsid w:val="005437F5"/>
    <w:rsid w:val="00556F8F"/>
    <w:rsid w:val="005677B8"/>
    <w:rsid w:val="00573288"/>
    <w:rsid w:val="00586659"/>
    <w:rsid w:val="005960B2"/>
    <w:rsid w:val="005A0F9D"/>
    <w:rsid w:val="005A2869"/>
    <w:rsid w:val="005B5B1F"/>
    <w:rsid w:val="005E2A8B"/>
    <w:rsid w:val="005F69F1"/>
    <w:rsid w:val="006110CE"/>
    <w:rsid w:val="00614F62"/>
    <w:rsid w:val="00624A97"/>
    <w:rsid w:val="006326FF"/>
    <w:rsid w:val="00632BEE"/>
    <w:rsid w:val="00635B60"/>
    <w:rsid w:val="006372D4"/>
    <w:rsid w:val="00673B82"/>
    <w:rsid w:val="00697DA6"/>
    <w:rsid w:val="006A66F0"/>
    <w:rsid w:val="006C0EE0"/>
    <w:rsid w:val="006C1C77"/>
    <w:rsid w:val="006E45EB"/>
    <w:rsid w:val="006E5A22"/>
    <w:rsid w:val="006E64EB"/>
    <w:rsid w:val="006E7001"/>
    <w:rsid w:val="007061CE"/>
    <w:rsid w:val="00712C6D"/>
    <w:rsid w:val="00716064"/>
    <w:rsid w:val="00721F0F"/>
    <w:rsid w:val="00721F89"/>
    <w:rsid w:val="00740D8F"/>
    <w:rsid w:val="007467AF"/>
    <w:rsid w:val="00774F7A"/>
    <w:rsid w:val="007759A6"/>
    <w:rsid w:val="007769BA"/>
    <w:rsid w:val="00790D7E"/>
    <w:rsid w:val="00794AF2"/>
    <w:rsid w:val="007A4246"/>
    <w:rsid w:val="007D1CA1"/>
    <w:rsid w:val="007E0C94"/>
    <w:rsid w:val="007E733D"/>
    <w:rsid w:val="007F3DC1"/>
    <w:rsid w:val="007F47BB"/>
    <w:rsid w:val="008155A2"/>
    <w:rsid w:val="00816BF3"/>
    <w:rsid w:val="008172FB"/>
    <w:rsid w:val="00834159"/>
    <w:rsid w:val="008524C6"/>
    <w:rsid w:val="00870089"/>
    <w:rsid w:val="008861D3"/>
    <w:rsid w:val="00894F72"/>
    <w:rsid w:val="008B1BB3"/>
    <w:rsid w:val="008B26D5"/>
    <w:rsid w:val="008B2714"/>
    <w:rsid w:val="008D4893"/>
    <w:rsid w:val="008D54A7"/>
    <w:rsid w:val="008E0A48"/>
    <w:rsid w:val="00900804"/>
    <w:rsid w:val="00911253"/>
    <w:rsid w:val="00915C4C"/>
    <w:rsid w:val="0091634D"/>
    <w:rsid w:val="00925DF8"/>
    <w:rsid w:val="0093476F"/>
    <w:rsid w:val="00937872"/>
    <w:rsid w:val="00961A66"/>
    <w:rsid w:val="00971D51"/>
    <w:rsid w:val="00971DD6"/>
    <w:rsid w:val="0098159D"/>
    <w:rsid w:val="009A1E38"/>
    <w:rsid w:val="009A4979"/>
    <w:rsid w:val="009A5B29"/>
    <w:rsid w:val="009B0EF4"/>
    <w:rsid w:val="009F31E6"/>
    <w:rsid w:val="00A304A6"/>
    <w:rsid w:val="00A45223"/>
    <w:rsid w:val="00A7279F"/>
    <w:rsid w:val="00A745C2"/>
    <w:rsid w:val="00A85A4E"/>
    <w:rsid w:val="00AA0047"/>
    <w:rsid w:val="00AA2F51"/>
    <w:rsid w:val="00AB32CB"/>
    <w:rsid w:val="00AE4EDA"/>
    <w:rsid w:val="00AF2865"/>
    <w:rsid w:val="00AF783F"/>
    <w:rsid w:val="00B1131E"/>
    <w:rsid w:val="00B21B9E"/>
    <w:rsid w:val="00B53CEF"/>
    <w:rsid w:val="00B760C6"/>
    <w:rsid w:val="00B81017"/>
    <w:rsid w:val="00B85516"/>
    <w:rsid w:val="00B960FD"/>
    <w:rsid w:val="00B96D58"/>
    <w:rsid w:val="00BA6348"/>
    <w:rsid w:val="00BB621D"/>
    <w:rsid w:val="00BC16EC"/>
    <w:rsid w:val="00BC2929"/>
    <w:rsid w:val="00BC759E"/>
    <w:rsid w:val="00BF6DD6"/>
    <w:rsid w:val="00C062E7"/>
    <w:rsid w:val="00C2001D"/>
    <w:rsid w:val="00C3197E"/>
    <w:rsid w:val="00C348A8"/>
    <w:rsid w:val="00C73B30"/>
    <w:rsid w:val="00C931A8"/>
    <w:rsid w:val="00C96F31"/>
    <w:rsid w:val="00CB1781"/>
    <w:rsid w:val="00CD1449"/>
    <w:rsid w:val="00CE084D"/>
    <w:rsid w:val="00CF1EDB"/>
    <w:rsid w:val="00CF5A42"/>
    <w:rsid w:val="00D02BB8"/>
    <w:rsid w:val="00D0499E"/>
    <w:rsid w:val="00D57801"/>
    <w:rsid w:val="00D95A30"/>
    <w:rsid w:val="00DB133B"/>
    <w:rsid w:val="00DC2814"/>
    <w:rsid w:val="00DD0403"/>
    <w:rsid w:val="00DD53AB"/>
    <w:rsid w:val="00DF5377"/>
    <w:rsid w:val="00DF7F38"/>
    <w:rsid w:val="00E23403"/>
    <w:rsid w:val="00E32C5E"/>
    <w:rsid w:val="00E355DF"/>
    <w:rsid w:val="00E35C98"/>
    <w:rsid w:val="00E40002"/>
    <w:rsid w:val="00E62721"/>
    <w:rsid w:val="00E93E34"/>
    <w:rsid w:val="00E96394"/>
    <w:rsid w:val="00EA78D1"/>
    <w:rsid w:val="00EB1807"/>
    <w:rsid w:val="00EC59A5"/>
    <w:rsid w:val="00EC7FF8"/>
    <w:rsid w:val="00ED2A7D"/>
    <w:rsid w:val="00F03E69"/>
    <w:rsid w:val="00F229C9"/>
    <w:rsid w:val="00F3538F"/>
    <w:rsid w:val="00F4216A"/>
    <w:rsid w:val="00F431E9"/>
    <w:rsid w:val="00F46CCA"/>
    <w:rsid w:val="00F61522"/>
    <w:rsid w:val="00F6382F"/>
    <w:rsid w:val="00F66133"/>
    <w:rsid w:val="00F671A1"/>
    <w:rsid w:val="00F73748"/>
    <w:rsid w:val="00F84805"/>
    <w:rsid w:val="00FA6653"/>
    <w:rsid w:val="00FB7891"/>
    <w:rsid w:val="00FC0A6F"/>
    <w:rsid w:val="00FC4533"/>
    <w:rsid w:val="00FC5C3C"/>
    <w:rsid w:val="00FD6CC6"/>
    <w:rsid w:val="00FE2A05"/>
    <w:rsid w:val="00FE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BE845"/>
  <w15:docId w15:val="{70E39EB1-491E-48E2-8B50-CAB9B5B6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BrownPro-Light" w:eastAsia="BrownPro-Light" w:hAnsi="BrownPro-Light" w:cs="BrownPro-Light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04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403"/>
    <w:rPr>
      <w:rFonts w:ascii="BrownPro-Light" w:eastAsia="BrownPro-Light" w:hAnsi="BrownPro-Light" w:cs="BrownPro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04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403"/>
    <w:rPr>
      <w:rFonts w:ascii="BrownPro-Light" w:eastAsia="BrownPro-Light" w:hAnsi="BrownPro-Light" w:cs="BrownPro-Light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7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7AF"/>
    <w:rPr>
      <w:rFonts w:ascii="Segoe UI" w:eastAsia="BrownPro-Light" w:hAnsi="Segoe UI" w:cs="Segoe UI"/>
      <w:sz w:val="18"/>
      <w:szCs w:val="18"/>
      <w:lang w:bidi="en-US"/>
    </w:rPr>
  </w:style>
  <w:style w:type="paragraph" w:styleId="NoSpacing">
    <w:name w:val="No Spacing"/>
    <w:uiPriority w:val="1"/>
    <w:qFormat/>
    <w:rsid w:val="00E23403"/>
    <w:pPr>
      <w:widowControl/>
      <w:autoSpaceDE/>
      <w:autoSpaceDN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1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1B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3A1BD8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EB1807"/>
  </w:style>
  <w:style w:type="character" w:styleId="Emphasis">
    <w:name w:val="Emphasis"/>
    <w:basedOn w:val="DefaultParagraphFont"/>
    <w:uiPriority w:val="20"/>
    <w:qFormat/>
    <w:rsid w:val="00EB180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0499E"/>
    <w:pPr>
      <w:widowControl/>
      <w:autoSpaceDE/>
      <w:autoSpaceDN/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CF1E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E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EDB"/>
    <w:rPr>
      <w:rFonts w:ascii="BrownPro-Light" w:eastAsia="BrownPro-Light" w:hAnsi="BrownPro-Light" w:cs="BrownPro-Light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EDB"/>
    <w:rPr>
      <w:rFonts w:ascii="BrownPro-Light" w:eastAsia="BrownPro-Light" w:hAnsi="BrownPro-Light" w:cs="BrownPro-Light"/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rsid w:val="00440F85"/>
    <w:rPr>
      <w:color w:val="605E5C"/>
      <w:shd w:val="clear" w:color="auto" w:fill="E1DFDD"/>
    </w:rPr>
  </w:style>
  <w:style w:type="character" w:customStyle="1" w:styleId="link-black">
    <w:name w:val="link-black"/>
    <w:basedOn w:val="DefaultParagraphFont"/>
    <w:rsid w:val="00C3197E"/>
  </w:style>
  <w:style w:type="paragraph" w:styleId="Revision">
    <w:name w:val="Revision"/>
    <w:hidden/>
    <w:uiPriority w:val="99"/>
    <w:semiHidden/>
    <w:rsid w:val="00C348A8"/>
    <w:pPr>
      <w:widowControl/>
      <w:autoSpaceDE/>
      <w:autoSpaceDN/>
    </w:pPr>
    <w:rPr>
      <w:rFonts w:ascii="BrownPro-Light" w:eastAsia="BrownPro-Light" w:hAnsi="BrownPro-Light" w:cs="BrownPro-Light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00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pitcher@uwindsor.ca" TargetMode="External"/><Relationship Id="rId13" Type="http://schemas.openxmlformats.org/officeDocument/2006/relationships/hyperlink" Target="mailto:Josef.Wanzenboeck@uibk.ac.at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mehner@igb-berlin.d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weidel@usgs.gov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jvadams@usgs.gov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ouis.Bernatchez@bio.ulaval.ca" TargetMode="Externa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vm.edu/rsen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vm.edu" TargetMode="External"/><Relationship Id="rId2" Type="http://schemas.openxmlformats.org/officeDocument/2006/relationships/hyperlink" Target="tel:+8026563370" TargetMode="External"/><Relationship Id="rId1" Type="http://schemas.openxmlformats.org/officeDocument/2006/relationships/hyperlink" Target="https://www.uvm.edu/sites/default/files/University-of-Vermont-Creative-Style-Guide/email-templates/email-4.html" TargetMode="External"/><Relationship Id="rId4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vm.edu" TargetMode="External"/><Relationship Id="rId2" Type="http://schemas.openxmlformats.org/officeDocument/2006/relationships/hyperlink" Target="tel:+8026563370" TargetMode="External"/><Relationship Id="rId1" Type="http://schemas.openxmlformats.org/officeDocument/2006/relationships/hyperlink" Target="https://www.uvm.edu/sites/default/files/University-of-Vermont-Creative-Style-Guide/email-templates/email-4.html" TargetMode="External"/><Relationship Id="rId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1B581-DDF9-4702-AC4D-78B3228F3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Vermont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Rakhi Bisen</dc:creator>
  <cp:lastModifiedBy>Taylor Stewart</cp:lastModifiedBy>
  <cp:revision>12</cp:revision>
  <cp:lastPrinted>2018-08-01T12:49:00Z</cp:lastPrinted>
  <dcterms:created xsi:type="dcterms:W3CDTF">2021-02-10T21:28:00Z</dcterms:created>
  <dcterms:modified xsi:type="dcterms:W3CDTF">2021-02-10T21:39:00Z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2018-07-17T00:00:00Z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2018-07-17T00:00:00Z</vt:filetime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http://www.zotero.org/styles/ecology</vt:lpwstr>
  </property>
  <property fmtid="{D5CDD505-2E9C-101B-9397-08002B2CF9AE}" pid="16" name="Mendeley Recent Style Name 5_1">
    <vt:lpwstr>Ecology</vt:lpwstr>
  </property>
  <property fmtid="{D5CDD505-2E9C-101B-9397-08002B2CF9AE}" pid="17" name="Mendeley Recent Style Id 6_1">
    <vt:lpwstr>http://www.zotero.org/styles/global-change-biology</vt:lpwstr>
  </property>
  <property fmtid="{D5CDD505-2E9C-101B-9397-08002B2CF9AE}" pid="18" name="Mendeley Recent Style Name 6_1">
    <vt:lpwstr>Global Change Biology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Mendeley Document_1">
    <vt:lpwstr>True</vt:lpwstr>
  </property>
  <property fmtid="{D5CDD505-2E9C-101B-9397-08002B2CF9AE}" pid="26" name="Mendeley Unique User Id_1">
    <vt:lpwstr>9e574481-e66e-31da-a4e0-3eca1e8dc8a4</vt:lpwstr>
  </property>
  <property fmtid="{D5CDD505-2E9C-101B-9397-08002B2CF9AE}" pid="27" name="Mendeley Citation Style_1">
    <vt:lpwstr>http://www.zotero.org/styles/global-change-biology</vt:lpwstr>
  </property>
</Properties>
</file>